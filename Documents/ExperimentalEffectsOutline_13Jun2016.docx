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3CE77" w14:textId="14CAB1F2" w:rsidR="00C90F08" w:rsidRPr="008235CD" w:rsidRDefault="006F0221" w:rsidP="006F0221">
      <w:pPr>
        <w:rPr>
          <w:b/>
        </w:rPr>
      </w:pPr>
      <w:commentRangeStart w:id="0"/>
      <w:r w:rsidRPr="008235CD">
        <w:rPr>
          <w:b/>
        </w:rPr>
        <w:t>Title</w:t>
      </w:r>
      <w:r w:rsidR="008235CD">
        <w:rPr>
          <w:b/>
        </w:rPr>
        <w:t>:</w:t>
      </w:r>
      <w:r w:rsidR="008235CD" w:rsidRPr="008235CD">
        <w:rPr>
          <w:b/>
        </w:rPr>
        <w:t xml:space="preserve"> How do climate change experiments actually change climate?</w:t>
      </w:r>
      <w:commentRangeEnd w:id="0"/>
      <w:r w:rsidR="008235CD">
        <w:rPr>
          <w:rStyle w:val="CommentReference"/>
        </w:rPr>
        <w:commentReference w:id="0"/>
      </w:r>
    </w:p>
    <w:p w14:paraId="3B647BDB" w14:textId="77777777" w:rsidR="00C90F08" w:rsidRDefault="00C90F08" w:rsidP="006F0221"/>
    <w:p w14:paraId="5AECCA52" w14:textId="77777777" w:rsidR="00C90F08" w:rsidRDefault="00C90F08" w:rsidP="006F0221"/>
    <w:p w14:paraId="37B37D7D" w14:textId="77777777" w:rsidR="006F0221" w:rsidRPr="006F0221" w:rsidRDefault="006F0221" w:rsidP="006F0221">
      <w:pPr>
        <w:rPr>
          <w:b/>
        </w:rPr>
      </w:pPr>
      <w:r w:rsidRPr="006F0221">
        <w:rPr>
          <w:b/>
        </w:rPr>
        <w:t>Authors</w:t>
      </w:r>
    </w:p>
    <w:p w14:paraId="7BE207FD" w14:textId="77777777" w:rsidR="006F0221" w:rsidRDefault="006F0221" w:rsidP="006F0221">
      <w:r>
        <w:t xml:space="preserve">Ailene (1?), Christy (1?), Lizzie, </w:t>
      </w:r>
      <w:proofErr w:type="spellStart"/>
      <w:r>
        <w:t>Yann</w:t>
      </w:r>
      <w:proofErr w:type="spellEnd"/>
      <w:r>
        <w:t>, Isabelle, Ben, Aaron, Anne Marie, Jeff, Miriam}</w:t>
      </w:r>
    </w:p>
    <w:p w14:paraId="29595E1C" w14:textId="77777777" w:rsidR="006F0221" w:rsidRDefault="006F0221" w:rsidP="006F0221"/>
    <w:p w14:paraId="647C32E8" w14:textId="7824E950" w:rsidR="006F0221" w:rsidRPr="006F0221" w:rsidRDefault="006F0221" w:rsidP="006F0221">
      <w:pPr>
        <w:rPr>
          <w:b/>
        </w:rPr>
      </w:pPr>
      <w:r w:rsidRPr="006F0221">
        <w:rPr>
          <w:b/>
        </w:rPr>
        <w:t>Introduction</w:t>
      </w:r>
    </w:p>
    <w:p w14:paraId="0BB9ED37" w14:textId="66B65350" w:rsidR="006F0221" w:rsidRDefault="006F0221" w:rsidP="006F0221">
      <w:proofErr w:type="gramStart"/>
      <w:r w:rsidRPr="006F0221">
        <w:t xml:space="preserve">Experimental </w:t>
      </w:r>
      <w:r w:rsidRPr="006F0221">
        <w:rPr>
          <w:i/>
        </w:rPr>
        <w:t>in situ</w:t>
      </w:r>
      <w:r>
        <w:t xml:space="preserve"> </w:t>
      </w:r>
      <w:r w:rsidR="00147716">
        <w:t>climate manipulations</w:t>
      </w:r>
      <w:r>
        <w:t xml:space="preserve"> offers</w:t>
      </w:r>
      <w:proofErr w:type="gramEnd"/>
      <w:r>
        <w:t xml:space="preserve"> several advantages to understanding biological impacts of climate change (controlled, relative speed- i.e. multiple manipul</w:t>
      </w:r>
      <w:r w:rsidR="00110F3E">
        <w:t>ations can be conducted simulta</w:t>
      </w:r>
      <w:r>
        <w:t>neously</w:t>
      </w:r>
      <w:r w:rsidR="00E43CF6">
        <w:t>, can hit higher temps, can do them in places where other data collection is hard</w:t>
      </w:r>
      <w:r>
        <w:t xml:space="preserve">). </w:t>
      </w:r>
    </w:p>
    <w:p w14:paraId="76CDFEEA" w14:textId="77777777" w:rsidR="006F0221" w:rsidRDefault="006F0221" w:rsidP="006F0221"/>
    <w:p w14:paraId="41A17A25" w14:textId="747BFB36" w:rsidR="00147716" w:rsidRDefault="00147716" w:rsidP="006F0221">
      <w:commentRangeStart w:id="1"/>
      <w:r>
        <w:t xml:space="preserve">These advantages come at a </w:t>
      </w:r>
      <w:proofErr w:type="gramStart"/>
      <w:r w:rsidRPr="00147716">
        <w:t>premium</w:t>
      </w:r>
      <w:r>
        <w:t>,</w:t>
      </w:r>
      <w:proofErr w:type="gramEnd"/>
      <w:r>
        <w:t xml:space="preserve"> however- e</w:t>
      </w:r>
      <w:r w:rsidRPr="006F0221">
        <w:t xml:space="preserve">xperimental </w:t>
      </w:r>
      <w:r w:rsidRPr="006F0221">
        <w:rPr>
          <w:i/>
        </w:rPr>
        <w:t>in situ</w:t>
      </w:r>
      <w:r>
        <w:t xml:space="preserve"> climate manipulations are expensive</w:t>
      </w:r>
      <w:ins w:id="2" w:author="Elizabeth Wolkovich" w:date="2016-06-03T18:53:00Z">
        <w:r w:rsidR="00E43CF6">
          <w:t>… and tricky</w:t>
        </w:r>
      </w:ins>
      <w:r>
        <w:t>. (Discuss here or later in paper?)</w:t>
      </w:r>
      <w:commentRangeEnd w:id="1"/>
      <w:r w:rsidR="00E43CF6">
        <w:rPr>
          <w:rStyle w:val="CommentReference"/>
        </w:rPr>
        <w:commentReference w:id="1"/>
      </w:r>
    </w:p>
    <w:p w14:paraId="53C26100" w14:textId="77777777" w:rsidR="00147716" w:rsidRDefault="00147716" w:rsidP="006F0221"/>
    <w:p w14:paraId="3EE598A9" w14:textId="0FFCBC35" w:rsidR="006F0221" w:rsidRPr="006F0221" w:rsidRDefault="00110F3E" w:rsidP="006F0221">
      <w:pPr>
        <w:rPr>
          <w:u w:val="single"/>
        </w:rPr>
      </w:pPr>
      <w:r>
        <w:rPr>
          <w:u w:val="single"/>
        </w:rPr>
        <w:t>P</w:t>
      </w:r>
      <w:r w:rsidR="006F0221" w:rsidRPr="006F0221">
        <w:rPr>
          <w:u w:val="single"/>
        </w:rPr>
        <w:t>roblem:</w:t>
      </w:r>
    </w:p>
    <w:p w14:paraId="091E5C8C" w14:textId="37E7A424" w:rsidR="006F0221" w:rsidRDefault="006F0221" w:rsidP="006F0221">
      <w:r>
        <w:t xml:space="preserve">People want to extrapolate climate change experiments (i.e. those that manipulate temperature and precipitation to simulate some future climate scenario) to real life to understand (and forecast) biological impacts of climate change. However, a detailed assessment of exactly how these </w:t>
      </w:r>
      <w:r w:rsidR="00110F3E">
        <w:t xml:space="preserve">experimental treatments </w:t>
      </w:r>
      <w:r>
        <w:t>alter climate, and the extent to which these manipulations accurately model the real world</w:t>
      </w:r>
      <w:r w:rsidR="00110F3E">
        <w:t>,</w:t>
      </w:r>
      <w:r>
        <w:t xml:space="preserve"> is lacking. </w:t>
      </w:r>
    </w:p>
    <w:p w14:paraId="623E6460" w14:textId="77777777" w:rsidR="000D2A84" w:rsidRDefault="000D2A84" w:rsidP="006F0221"/>
    <w:p w14:paraId="0F093DAB" w14:textId="35A65D84" w:rsidR="005E5693" w:rsidRDefault="000D2A84" w:rsidP="006F0221">
      <w:r>
        <w:t xml:space="preserve">Notes from meeting with Christy: Previously analyzed as binary treatments- hard to separate act of warming </w:t>
      </w:r>
      <w:proofErr w:type="spellStart"/>
      <w:r>
        <w:t>vs</w:t>
      </w:r>
      <w:proofErr w:type="spellEnd"/>
      <w:r>
        <w:t xml:space="preserve"> warming itself</w:t>
      </w:r>
    </w:p>
    <w:p w14:paraId="172C5A96" w14:textId="77777777" w:rsidR="000D2A84" w:rsidRDefault="000D2A84" w:rsidP="006F0221"/>
    <w:p w14:paraId="708F85A9" w14:textId="398B6EC5" w:rsidR="005E5693" w:rsidRPr="00B42B26" w:rsidRDefault="00AA4FDE" w:rsidP="006F0221">
      <w:pPr>
        <w:rPr>
          <w:b/>
        </w:rPr>
      </w:pPr>
      <w:r w:rsidRPr="00B42B26">
        <w:rPr>
          <w:b/>
        </w:rPr>
        <w:t xml:space="preserve">Experimental climate change </w:t>
      </w:r>
      <w:r w:rsidR="00B42B26">
        <w:rPr>
          <w:b/>
        </w:rPr>
        <w:t>vs. real climate</w:t>
      </w:r>
    </w:p>
    <w:p w14:paraId="35F0C0E0" w14:textId="54544C2A" w:rsidR="000B276A" w:rsidRDefault="005E5693" w:rsidP="000B276A">
      <w:pPr>
        <w:pStyle w:val="ListParagraph"/>
        <w:numPr>
          <w:ilvl w:val="0"/>
          <w:numId w:val="4"/>
        </w:numPr>
      </w:pPr>
      <w:r>
        <w:t>The e</w:t>
      </w:r>
      <w:r w:rsidR="000B276A">
        <w:t>xperimental structure</w:t>
      </w:r>
      <w:r>
        <w:t>s</w:t>
      </w:r>
      <w:r w:rsidR="000B276A">
        <w:t xml:space="preserve"> </w:t>
      </w:r>
      <w:r>
        <w:t xml:space="preserve">themselves alter </w:t>
      </w:r>
      <w:r w:rsidR="003215A5">
        <w:t>temperature</w:t>
      </w:r>
      <w:r>
        <w:t>, in ways that are not generally examined or reported in experimental warming studies.</w:t>
      </w:r>
    </w:p>
    <w:p w14:paraId="65BDDFCD" w14:textId="6C2FCA9E" w:rsidR="005E5693" w:rsidRDefault="005E5693" w:rsidP="00AA4FDE">
      <w:pPr>
        <w:pStyle w:val="ListParagraph"/>
        <w:numPr>
          <w:ilvl w:val="1"/>
          <w:numId w:val="4"/>
        </w:numPr>
      </w:pPr>
      <w:r>
        <w:t>Compare</w:t>
      </w:r>
      <w:r w:rsidR="003215A5">
        <w:t xml:space="preserve"> sham and ambient data on temp </w:t>
      </w:r>
      <w:r>
        <w:t>(mixed effects models)</w:t>
      </w:r>
    </w:p>
    <w:p w14:paraId="526305FF" w14:textId="77777777" w:rsidR="003036CA" w:rsidRDefault="003036CA" w:rsidP="003036CA">
      <w:pPr>
        <w:pStyle w:val="ListParagraph"/>
        <w:rPr>
          <w:ins w:id="3" w:author="Ailene Ettinger" w:date="2016-06-16T09:57:00Z"/>
        </w:rPr>
        <w:pPrChange w:id="4" w:author="Ailene Ettinger" w:date="2016-06-16T09:57:00Z">
          <w:pPr>
            <w:pStyle w:val="ListParagraph"/>
            <w:numPr>
              <w:numId w:val="4"/>
            </w:numPr>
            <w:ind w:hanging="360"/>
          </w:pPr>
        </w:pPrChange>
      </w:pPr>
    </w:p>
    <w:p w14:paraId="3BE9EB85" w14:textId="17FD1121" w:rsidR="003036CA" w:rsidRDefault="003036CA" w:rsidP="003036CA">
      <w:pPr>
        <w:pStyle w:val="ListParagraph"/>
        <w:numPr>
          <w:ilvl w:val="0"/>
          <w:numId w:val="4"/>
        </w:numPr>
        <w:rPr>
          <w:ins w:id="5" w:author="Ailene Ettinger" w:date="2016-06-16T09:57:00Z"/>
        </w:rPr>
      </w:pPr>
      <w:ins w:id="6" w:author="Ailene Ettinger" w:date="2016-06-16T09:57:00Z">
        <w:r>
          <w:t>Space: Small scale – space for time substitution not accurate…</w:t>
        </w:r>
        <w:proofErr w:type="gramStart"/>
        <w:r>
          <w:t>.microclimate</w:t>
        </w:r>
        <w:proofErr w:type="gramEnd"/>
        <w:r>
          <w:t xml:space="preserve"> differences are important; use analysis of how much climate varies due to blocks versus across plots, versus due to treatments?</w:t>
        </w:r>
      </w:ins>
    </w:p>
    <w:p w14:paraId="01EB8639" w14:textId="6286E139" w:rsidR="005E5693" w:rsidRDefault="003036CA" w:rsidP="005E5693">
      <w:pPr>
        <w:pStyle w:val="ListParagraph"/>
        <w:numPr>
          <w:ilvl w:val="0"/>
          <w:numId w:val="4"/>
        </w:numPr>
      </w:pPr>
      <w:ins w:id="7" w:author="Ailene Ettinger" w:date="2016-06-16T09:57:00Z">
        <w:r>
          <w:t xml:space="preserve">Time: </w:t>
        </w:r>
      </w:ins>
      <w:r w:rsidR="005E5693">
        <w:t>T</w:t>
      </w:r>
      <w:r w:rsidR="006F0221">
        <w:t xml:space="preserve">here </w:t>
      </w:r>
      <w:r w:rsidR="005E5693">
        <w:t xml:space="preserve">are </w:t>
      </w:r>
      <w:r w:rsidR="006F0221">
        <w:t>seasonal variation</w:t>
      </w:r>
      <w:r w:rsidR="005E5693">
        <w:t>s</w:t>
      </w:r>
      <w:r w:rsidR="006F0221">
        <w:t xml:space="preserve"> </w:t>
      </w:r>
      <w:r w:rsidR="005E5693">
        <w:t>in experimental warming effects.</w:t>
      </w:r>
    </w:p>
    <w:p w14:paraId="4AB4E15D" w14:textId="77777777" w:rsidR="005E5693" w:rsidRDefault="005E5693" w:rsidP="005E5693">
      <w:pPr>
        <w:pStyle w:val="ListParagraph"/>
        <w:numPr>
          <w:ilvl w:val="1"/>
          <w:numId w:val="4"/>
        </w:numPr>
        <w:rPr>
          <w:ins w:id="8" w:author="Ailene Ettinger" w:date="2016-06-16T09:51:00Z"/>
        </w:rPr>
      </w:pPr>
      <w:r>
        <w:t xml:space="preserve">Christy’s plots. Statistical analysis necessary? </w:t>
      </w:r>
    </w:p>
    <w:p w14:paraId="4E0B71E6" w14:textId="45697EC8" w:rsidR="00BD10B3" w:rsidRDefault="00BD10B3" w:rsidP="00BD10B3">
      <w:pPr>
        <w:pStyle w:val="ListParagraph"/>
        <w:numPr>
          <w:ilvl w:val="2"/>
          <w:numId w:val="4"/>
        </w:numPr>
        <w:rPr>
          <w:ins w:id="9" w:author="Ailene Ettinger" w:date="2016-06-16T09:56:00Z"/>
        </w:rPr>
        <w:pPrChange w:id="10" w:author="Ailene Ettinger" w:date="2016-06-16T09:51:00Z">
          <w:pPr>
            <w:pStyle w:val="ListParagraph"/>
            <w:numPr>
              <w:ilvl w:val="1"/>
              <w:numId w:val="4"/>
            </w:numPr>
            <w:ind w:left="1440" w:hanging="360"/>
          </w:pPr>
        </w:pPrChange>
      </w:pPr>
      <w:ins w:id="11" w:author="Ailene Ettinger" w:date="2016-06-16T09:51:00Z">
        <w:r>
          <w:t xml:space="preserve">Focus on the figure </w:t>
        </w:r>
      </w:ins>
    </w:p>
    <w:p w14:paraId="3459BA2D" w14:textId="358D9184" w:rsidR="003036CA" w:rsidRDefault="003036CA" w:rsidP="00BD10B3">
      <w:pPr>
        <w:pStyle w:val="ListParagraph"/>
        <w:numPr>
          <w:ilvl w:val="2"/>
          <w:numId w:val="4"/>
        </w:numPr>
        <w:pPrChange w:id="12" w:author="Ailene Ettinger" w:date="2016-06-16T09:51:00Z">
          <w:pPr>
            <w:pStyle w:val="ListParagraph"/>
            <w:numPr>
              <w:ilvl w:val="1"/>
              <w:numId w:val="4"/>
            </w:numPr>
            <w:ind w:left="1440" w:hanging="360"/>
          </w:pPr>
        </w:pPrChange>
      </w:pPr>
      <w:ins w:id="13" w:author="Ailene Ettinger" w:date="2016-06-16T09:56:00Z">
        <w:r>
          <w:t>Add observational stuff back in- compare warmest years to coolest years. Plot and compare to experimental data</w:t>
        </w:r>
      </w:ins>
    </w:p>
    <w:p w14:paraId="73FB387D" w14:textId="4EF81D56" w:rsidR="005D21D7" w:rsidRDefault="005D21D7" w:rsidP="005E5693">
      <w:pPr>
        <w:pStyle w:val="ListParagraph"/>
        <w:numPr>
          <w:ilvl w:val="1"/>
          <w:numId w:val="4"/>
        </w:numPr>
        <w:rPr>
          <w:ins w:id="14" w:author="Ailene Ettinger" w:date="2016-06-16T09:58:00Z"/>
        </w:rPr>
      </w:pPr>
      <w:r>
        <w:t>Aren’t applied consistently over the year- IR heaters can’t apply consistent warming, and some studies stop warming in different times of year (</w:t>
      </w:r>
      <w:proofErr w:type="spellStart"/>
      <w:r>
        <w:t>clark</w:t>
      </w:r>
      <w:proofErr w:type="spellEnd"/>
      <w:r>
        <w:t>)</w:t>
      </w:r>
    </w:p>
    <w:p w14:paraId="6B7B376C" w14:textId="1CFD4946" w:rsidR="003036CA" w:rsidRDefault="003036CA" w:rsidP="003036CA">
      <w:pPr>
        <w:pStyle w:val="ListParagraph"/>
        <w:numPr>
          <w:ilvl w:val="0"/>
          <w:numId w:val="4"/>
        </w:numPr>
        <w:pPrChange w:id="15" w:author="Ailene Ettinger" w:date="2016-06-16T09:58:00Z">
          <w:pPr>
            <w:pStyle w:val="ListParagraph"/>
            <w:numPr>
              <w:ilvl w:val="1"/>
              <w:numId w:val="4"/>
            </w:numPr>
            <w:ind w:left="1440" w:hanging="360"/>
          </w:pPr>
        </w:pPrChange>
      </w:pPr>
      <w:ins w:id="16" w:author="Ailene Ettinger" w:date="2016-06-16T09:58:00Z">
        <w:r>
          <w:t>Think about forecasts- how well do they compare</w:t>
        </w:r>
      </w:ins>
      <w:ins w:id="17" w:author="Ailene Ettinger" w:date="2016-06-16T09:59:00Z">
        <w:r>
          <w:t xml:space="preserve"> to experimental warming</w:t>
        </w:r>
      </w:ins>
      <w:ins w:id="18" w:author="Ailene Ettinger" w:date="2016-06-16T09:58:00Z">
        <w:r>
          <w:t xml:space="preserve">? Ask a coauthor to do this. Ben </w:t>
        </w:r>
      </w:ins>
      <w:ins w:id="19" w:author="Ailene Ettinger" w:date="2016-06-16T09:59:00Z">
        <w:r>
          <w:t>or Christy could do this?</w:t>
        </w:r>
      </w:ins>
      <w:ins w:id="20" w:author="Ailene Ettinger" w:date="2016-06-16T10:00:00Z">
        <w:r>
          <w:t xml:space="preserve"> Her suspicion is that ben won’t want to do it.</w:t>
        </w:r>
      </w:ins>
    </w:p>
    <w:p w14:paraId="510C3564" w14:textId="018E7D21" w:rsidR="00B42B26" w:rsidDel="003036CA" w:rsidRDefault="003215A5" w:rsidP="003036CA">
      <w:pPr>
        <w:pStyle w:val="ListParagraph"/>
        <w:numPr>
          <w:ilvl w:val="0"/>
          <w:numId w:val="4"/>
        </w:numPr>
        <w:rPr>
          <w:del w:id="21" w:author="Ailene Ettinger" w:date="2016-06-16T09:57:00Z"/>
        </w:rPr>
        <w:pPrChange w:id="22" w:author="Ailene Ettinger" w:date="2016-06-16T09:57:00Z">
          <w:pPr>
            <w:pStyle w:val="ListParagraph"/>
            <w:numPr>
              <w:numId w:val="4"/>
            </w:numPr>
            <w:ind w:hanging="360"/>
          </w:pPr>
        </w:pPrChange>
      </w:pPr>
      <w:r>
        <w:rPr>
          <w:rStyle w:val="CommentReference"/>
        </w:rPr>
        <w:commentReference w:id="23"/>
      </w:r>
      <w:del w:id="24" w:author="Ailene Ettinger" w:date="2016-06-16T09:20:00Z">
        <w:r w:rsidR="00B42B26" w:rsidDel="00FF35F8">
          <w:delText>Maybe also</w:delText>
        </w:r>
      </w:del>
      <w:del w:id="25" w:author="Ailene Ettinger" w:date="2016-06-16T09:57:00Z">
        <w:r w:rsidR="00B42B26" w:rsidDel="003036CA">
          <w:delText xml:space="preserve"> – how much </w:delText>
        </w:r>
      </w:del>
      <w:del w:id="26" w:author="Ailene Ettinger" w:date="2016-06-16T09:22:00Z">
        <w:r w:rsidR="00B42B26" w:rsidDel="00FF35F8">
          <w:delText>does c</w:delText>
        </w:r>
      </w:del>
      <w:del w:id="27" w:author="Ailene Ettinger" w:date="2016-06-16T09:57:00Z">
        <w:r w:rsidR="00B42B26" w:rsidDel="003036CA">
          <w:delText>limate var</w:delText>
        </w:r>
      </w:del>
      <w:del w:id="28" w:author="Ailene Ettinger" w:date="2016-06-16T09:22:00Z">
        <w:r w:rsidR="00B42B26" w:rsidDel="00FF35F8">
          <w:delText>y</w:delText>
        </w:r>
      </w:del>
      <w:del w:id="29" w:author="Ailene Ettinger" w:date="2016-06-16T09:57:00Z">
        <w:r w:rsidR="00B42B26" w:rsidDel="003036CA">
          <w:delText xml:space="preserve"> due to blocks versus across plots, versus due to treatments?</w:delText>
        </w:r>
      </w:del>
    </w:p>
    <w:p w14:paraId="45A22A31" w14:textId="77777777" w:rsidR="00B42B26" w:rsidRDefault="00B42B26" w:rsidP="003036CA">
      <w:pPr>
        <w:pStyle w:val="ListParagraph"/>
        <w:pPrChange w:id="30" w:author="Ailene Ettinger" w:date="2016-06-16T09:57:00Z">
          <w:pPr/>
        </w:pPrChange>
      </w:pPr>
    </w:p>
    <w:p w14:paraId="47E65EF9" w14:textId="71CD0CD8" w:rsidR="00AA4FDE" w:rsidRPr="00147716" w:rsidDel="009E1AD3" w:rsidRDefault="00C42AA3" w:rsidP="00AA4FDE">
      <w:pPr>
        <w:rPr>
          <w:b/>
        </w:rPr>
      </w:pPr>
      <w:moveFromRangeStart w:id="31" w:author="Ailene Ettinger" w:date="2016-06-16T10:06:00Z" w:name="move327690921"/>
      <w:moveFrom w:id="32" w:author="Ailene Ettinger" w:date="2016-06-16T10:06:00Z">
        <w:r w:rsidDel="009E1AD3">
          <w:rPr>
            <w:b/>
          </w:rPr>
          <w:t>Cascading effects of warming treatments</w:t>
        </w:r>
      </w:moveFrom>
    </w:p>
    <w:moveFromRangeEnd w:id="31"/>
    <w:p w14:paraId="18449B93" w14:textId="691785A1" w:rsidR="003215A5" w:rsidRDefault="003215A5" w:rsidP="00AA4FDE">
      <w:pPr>
        <w:ind w:firstLine="720"/>
      </w:pPr>
      <w:r>
        <w:t xml:space="preserve">Effects of warming on moisture here- add </w:t>
      </w:r>
      <w:proofErr w:type="spellStart"/>
      <w:proofErr w:type="gramStart"/>
      <w:r w:rsidR="006A6186">
        <w:t>Miriams</w:t>
      </w:r>
      <w:proofErr w:type="spellEnd"/>
      <w:proofErr w:type="gramEnd"/>
      <w:r w:rsidR="006A6186">
        <w:t xml:space="preserve"> analysis here, </w:t>
      </w:r>
    </w:p>
    <w:p w14:paraId="786146A6" w14:textId="7C0A7F94" w:rsidR="003215A5" w:rsidRDefault="009E1AD3" w:rsidP="00AA4FDE">
      <w:pPr>
        <w:ind w:firstLine="720"/>
      </w:pPr>
      <w:ins w:id="33" w:author="Ailene Ettinger" w:date="2016-06-16T10:05:00Z">
        <w:r>
          <w:lastRenderedPageBreak/>
          <w:t xml:space="preserve">Secondary effects of warming on important abiotic factor: moisture, air </w:t>
        </w:r>
        <w:proofErr w:type="spellStart"/>
        <w:r>
          <w:t>humity</w:t>
        </w:r>
        <w:proofErr w:type="spellEnd"/>
        <w:r>
          <w:t xml:space="preserve">, people need to measure these things- one example= soil moisture. </w:t>
        </w:r>
      </w:ins>
    </w:p>
    <w:p w14:paraId="52235212" w14:textId="77777777" w:rsidR="009E1AD3" w:rsidRDefault="009E1AD3" w:rsidP="009E1AD3">
      <w:pPr>
        <w:rPr>
          <w:ins w:id="34" w:author="Ailene Ettinger" w:date="2016-06-16T10:06:00Z"/>
          <w:b/>
        </w:rPr>
      </w:pPr>
    </w:p>
    <w:p w14:paraId="6272AD42" w14:textId="01A92CAB" w:rsidR="009E1AD3" w:rsidRPr="009E1AD3" w:rsidRDefault="009E1AD3" w:rsidP="009E1AD3">
      <w:pPr>
        <w:rPr>
          <w:b/>
        </w:rPr>
      </w:pPr>
      <w:ins w:id="35" w:author="Ailene Ettinger" w:date="2016-06-16T10:06:00Z">
        <w:r w:rsidRPr="009E1AD3">
          <w:rPr>
            <w:b/>
            <w:rPrChange w:id="36" w:author="Ailene Ettinger" w:date="2016-06-16T10:06:00Z">
              <w:rPr/>
            </w:rPrChange>
          </w:rPr>
          <w:t>Biological impacts</w:t>
        </w:r>
      </w:ins>
      <w:moveToRangeStart w:id="37" w:author="Ailene Ettinger" w:date="2016-06-16T10:06:00Z" w:name="move327690921"/>
      <w:moveTo w:id="38" w:author="Ailene Ettinger" w:date="2016-06-16T10:06:00Z">
        <w:del w:id="39" w:author="Ailene Ettinger" w:date="2016-06-16T10:06:00Z">
          <w:r w:rsidRPr="009E1AD3" w:rsidDel="009E1AD3">
            <w:rPr>
              <w:b/>
            </w:rPr>
            <w:delText>Cascading effects of warming treatments</w:delText>
          </w:r>
        </w:del>
      </w:moveTo>
    </w:p>
    <w:p w14:paraId="43657394" w14:textId="152965F3" w:rsidR="00B42B26" w:rsidRDefault="009E1AD3" w:rsidP="009E1AD3">
      <w:pPr>
        <w:pPrChange w:id="40" w:author="Ailene Ettinger" w:date="2016-06-16T10:06:00Z">
          <w:pPr>
            <w:ind w:firstLine="720"/>
          </w:pPr>
        </w:pPrChange>
      </w:pPr>
      <w:bookmarkStart w:id="41" w:name="_GoBack"/>
      <w:bookmarkEnd w:id="41"/>
      <w:moveToRangeEnd w:id="37"/>
      <w:ins w:id="42" w:author="Ailene Ettinger" w:date="2016-06-16T10:06:00Z">
        <w:r>
          <w:br/>
        </w:r>
      </w:ins>
      <w:r w:rsidR="00B42B26">
        <w:t xml:space="preserve">We have laid out several ways in which experimental warming alters environmental variables, including temperature, soil moisture. We argue that these alterations are important for scientists to fully understand and report in their research because they are likely to have biological implications. </w:t>
      </w:r>
    </w:p>
    <w:p w14:paraId="148FF364" w14:textId="77777777" w:rsidR="00B42B26" w:rsidRDefault="00B42B26" w:rsidP="00AA4FDE">
      <w:pPr>
        <w:ind w:firstLine="720"/>
      </w:pPr>
      <w:r>
        <w:t xml:space="preserve">For example, plant phenology is likely to be altered in opposing ways by the increased air </w:t>
      </w:r>
      <w:proofErr w:type="spellStart"/>
      <w:r>
        <w:t>tempertatures</w:t>
      </w:r>
      <w:proofErr w:type="spellEnd"/>
      <w:r>
        <w:t xml:space="preserve"> and decrease soil moisture/temperature. </w:t>
      </w:r>
    </w:p>
    <w:p w14:paraId="3BF0BD19" w14:textId="77777777" w:rsidR="003036CA" w:rsidRDefault="003036CA" w:rsidP="003036CA">
      <w:pPr>
        <w:rPr>
          <w:ins w:id="43" w:author="Ailene Ettinger" w:date="2016-06-16T10:03:00Z"/>
        </w:rPr>
        <w:pPrChange w:id="44" w:author="Ailene Ettinger" w:date="2016-06-16T10:03:00Z">
          <w:pPr>
            <w:ind w:firstLine="720"/>
          </w:pPr>
        </w:pPrChange>
      </w:pPr>
    </w:p>
    <w:p w14:paraId="1D934A8A" w14:textId="77777777" w:rsidR="003036CA" w:rsidRDefault="003036CA" w:rsidP="003036CA">
      <w:pPr>
        <w:rPr>
          <w:ins w:id="45" w:author="Ailene Ettinger" w:date="2016-06-16T10:02:00Z"/>
        </w:rPr>
        <w:pPrChange w:id="46" w:author="Ailene Ettinger" w:date="2016-06-16T10:03:00Z">
          <w:pPr>
            <w:ind w:firstLine="720"/>
          </w:pPr>
        </w:pPrChange>
      </w:pPr>
    </w:p>
    <w:p w14:paraId="6BD65C5B" w14:textId="3ED95359" w:rsidR="00AA4FDE" w:rsidRDefault="00FF35F8" w:rsidP="00AA4FDE">
      <w:pPr>
        <w:ind w:firstLine="720"/>
      </w:pPr>
      <w:r>
        <w:t xml:space="preserve">Also talk about biological impacts of these effects? Use phenology as a case study to show that experiments may not be a good representation of “real life” </w:t>
      </w:r>
    </w:p>
    <w:p w14:paraId="7B9E1CA7" w14:textId="77777777" w:rsidR="006F0221" w:rsidRDefault="006F0221" w:rsidP="006F0221"/>
    <w:p w14:paraId="23DA504F" w14:textId="77777777" w:rsidR="00147716" w:rsidRDefault="00DC4E7B" w:rsidP="006F0221">
      <w:r>
        <w:rPr>
          <w:rStyle w:val="CommentReference"/>
        </w:rPr>
        <w:commentReference w:id="47"/>
      </w:r>
      <w:r w:rsidR="00E43CF6">
        <w:rPr>
          <w:rStyle w:val="CommentReference"/>
        </w:rPr>
        <w:commentReference w:id="48"/>
      </w:r>
    </w:p>
    <w:p w14:paraId="68FDD687" w14:textId="77777777" w:rsidR="00147716" w:rsidRDefault="00147716" w:rsidP="00147716"/>
    <w:p w14:paraId="3081C8A6" w14:textId="3B05392A" w:rsidR="006F0221" w:rsidRPr="006F0221" w:rsidRDefault="006F0221" w:rsidP="00147716">
      <w:pPr>
        <w:rPr>
          <w:b/>
        </w:rPr>
      </w:pPr>
      <w:r w:rsidRPr="006F0221">
        <w:rPr>
          <w:b/>
        </w:rPr>
        <w:t>Recommendations</w:t>
      </w:r>
      <w:r w:rsidR="00B42B26">
        <w:t xml:space="preserve"> </w:t>
      </w:r>
      <w:r w:rsidR="00B42B26" w:rsidRPr="00B42B26">
        <w:rPr>
          <w:b/>
        </w:rPr>
        <w:t>for future climate change experiments</w:t>
      </w:r>
    </w:p>
    <w:p w14:paraId="7DFB57F3" w14:textId="2211B1EC" w:rsidR="006F0221" w:rsidRDefault="003407B8" w:rsidP="006F0221">
      <w:pPr>
        <w:pStyle w:val="ListParagraph"/>
        <w:numPr>
          <w:ilvl w:val="0"/>
          <w:numId w:val="1"/>
        </w:numPr>
      </w:pPr>
      <w:r>
        <w:t>(</w:t>
      </w:r>
      <w:r w:rsidR="006F0221">
        <w:t>Easy</w:t>
      </w:r>
      <w:r>
        <w:t>)</w:t>
      </w:r>
      <w:r w:rsidR="006F0221">
        <w:t xml:space="preserve"> things everyone should try to </w:t>
      </w:r>
      <w:r w:rsidR="00F63B61" w:rsidRPr="00F63B61">
        <w:rPr>
          <w:i/>
        </w:rPr>
        <w:t>do in</w:t>
      </w:r>
      <w:r w:rsidR="00F63B61">
        <w:t xml:space="preserve"> their</w:t>
      </w:r>
      <w:r w:rsidR="006F0221">
        <w:t xml:space="preserve"> experiments</w:t>
      </w:r>
    </w:p>
    <w:p w14:paraId="34DCABF2" w14:textId="4719BE2C" w:rsidR="006F0221" w:rsidRDefault="00147716" w:rsidP="003407B8">
      <w:pPr>
        <w:pStyle w:val="ListParagraph"/>
        <w:numPr>
          <w:ilvl w:val="1"/>
          <w:numId w:val="1"/>
        </w:numPr>
      </w:pPr>
      <w:r>
        <w:t>Include controls and collect</w:t>
      </w:r>
      <w:r w:rsidR="003407B8">
        <w:t xml:space="preserve">/use/report their data. </w:t>
      </w:r>
      <w:r w:rsidR="006F0221">
        <w:t>Measure bef</w:t>
      </w:r>
      <w:r w:rsidR="003407B8">
        <w:t>ore and after experiment, h</w:t>
      </w:r>
      <w:r w:rsidR="006F0221">
        <w:t xml:space="preserve">ave shams and ambient controls, </w:t>
      </w:r>
      <w:r w:rsidR="001218AC">
        <w:t>and collect all data in them</w:t>
      </w:r>
    </w:p>
    <w:p w14:paraId="10BD327E" w14:textId="77777777" w:rsidR="006F0221" w:rsidRDefault="006F0221" w:rsidP="006F0221">
      <w:pPr>
        <w:pStyle w:val="ListParagraph"/>
        <w:numPr>
          <w:ilvl w:val="0"/>
          <w:numId w:val="1"/>
        </w:numPr>
      </w:pPr>
      <w:r>
        <w:t xml:space="preserve">Things everyone should </w:t>
      </w:r>
      <w:r w:rsidRPr="00F63B61">
        <w:rPr>
          <w:i/>
        </w:rPr>
        <w:t>report about</w:t>
      </w:r>
      <w:r>
        <w:t xml:space="preserve"> their experiments</w:t>
      </w:r>
    </w:p>
    <w:p w14:paraId="31F060EC" w14:textId="6DC301FE" w:rsidR="003407B8" w:rsidRDefault="003407B8" w:rsidP="003407B8">
      <w:pPr>
        <w:pStyle w:val="ListParagraph"/>
        <w:numPr>
          <w:ilvl w:val="1"/>
          <w:numId w:val="1"/>
        </w:numPr>
      </w:pPr>
      <w:r>
        <w:t>Control/Sham data</w:t>
      </w:r>
    </w:p>
    <w:p w14:paraId="4546BB81" w14:textId="77777777" w:rsidR="006F0221" w:rsidRDefault="006F0221" w:rsidP="006F0221">
      <w:pPr>
        <w:pStyle w:val="ListParagraph"/>
        <w:numPr>
          <w:ilvl w:val="1"/>
          <w:numId w:val="1"/>
        </w:numPr>
      </w:pPr>
      <w:r>
        <w:t>Timing of warming treatment applied (e.g., summer application impacts fall events more): exact date it started and how it ran throughout seasons/years</w:t>
      </w:r>
    </w:p>
    <w:p w14:paraId="45941263" w14:textId="77777777" w:rsidR="006F0221" w:rsidRDefault="006F0221" w:rsidP="006F0221">
      <w:pPr>
        <w:pStyle w:val="ListParagraph"/>
        <w:numPr>
          <w:ilvl w:val="1"/>
          <w:numId w:val="1"/>
        </w:numPr>
      </w:pPr>
      <w:r>
        <w:t>Day/night variation (across seasons)</w:t>
      </w:r>
    </w:p>
    <w:p w14:paraId="5C924797" w14:textId="77777777" w:rsidR="006F0221" w:rsidRDefault="006F0221" w:rsidP="006F0221">
      <w:pPr>
        <w:pStyle w:val="ListParagraph"/>
        <w:numPr>
          <w:ilvl w:val="1"/>
          <w:numId w:val="1"/>
        </w:numPr>
      </w:pPr>
      <w:r>
        <w:t>Try to collect climate data at least 2X day, ideally hourly</w:t>
      </w:r>
    </w:p>
    <w:p w14:paraId="526ECD35" w14:textId="4ED994EB" w:rsidR="005D21D7" w:rsidRDefault="005D21D7" w:rsidP="006F0221">
      <w:pPr>
        <w:pStyle w:val="ListParagraph"/>
        <w:numPr>
          <w:ilvl w:val="1"/>
          <w:numId w:val="1"/>
        </w:numPr>
      </w:pPr>
      <w:r>
        <w:t>Number of missing data points for warming and why (rodents ate sensors? Heaters went out?)</w:t>
      </w:r>
    </w:p>
    <w:p w14:paraId="629F217F" w14:textId="77777777" w:rsidR="006F0221" w:rsidRDefault="006F0221" w:rsidP="006F0221">
      <w:pPr>
        <w:pStyle w:val="ListParagraph"/>
        <w:numPr>
          <w:ilvl w:val="0"/>
          <w:numId w:val="1"/>
        </w:numPr>
      </w:pPr>
      <w:r>
        <w:t>Regression designs for nonlinearity?</w:t>
      </w:r>
    </w:p>
    <w:p w14:paraId="0DD4F203" w14:textId="77777777" w:rsidR="006F0221" w:rsidRDefault="006F0221" w:rsidP="006F0221">
      <w:pPr>
        <w:pStyle w:val="ListParagraph"/>
        <w:numPr>
          <w:ilvl w:val="0"/>
          <w:numId w:val="1"/>
        </w:numPr>
      </w:pPr>
      <w:r>
        <w:t>Community standards for reporting experimental climate data (and phenology -</w:t>
      </w:r>
      <w:proofErr w:type="spellStart"/>
      <w:r>
        <w:t>Chuine</w:t>
      </w:r>
      <w:proofErr w:type="spellEnd"/>
      <w:r>
        <w:t xml:space="preserve"> et al. 2017)</w:t>
      </w:r>
    </w:p>
    <w:p w14:paraId="3D550DA5" w14:textId="77777777" w:rsidR="006F0221" w:rsidRDefault="006F0221" w:rsidP="006F0221">
      <w:pPr>
        <w:pStyle w:val="ListParagraph"/>
        <w:numPr>
          <w:ilvl w:val="0"/>
          <w:numId w:val="1"/>
        </w:numPr>
      </w:pPr>
      <w:r>
        <w:t>Monitoring of temperature that is more useful across designs and that is closest to what focal organisms experience</w:t>
      </w:r>
    </w:p>
    <w:p w14:paraId="1FDDD7FF" w14:textId="77777777" w:rsidR="001A49E2" w:rsidRDefault="001A49E2" w:rsidP="001A49E2">
      <w:pPr>
        <w:pStyle w:val="ListParagraph"/>
      </w:pPr>
    </w:p>
    <w:p w14:paraId="1CB41F0A" w14:textId="77777777" w:rsidR="001A49E2" w:rsidRDefault="001A49E2" w:rsidP="001A49E2">
      <w:pPr>
        <w:pStyle w:val="ListParagraph"/>
      </w:pPr>
    </w:p>
    <w:p w14:paraId="1E8EE97D" w14:textId="77777777" w:rsidR="00E21584" w:rsidRDefault="00E21584" w:rsidP="001A49E2">
      <w:pPr>
        <w:pStyle w:val="ListParagraph"/>
      </w:pPr>
    </w:p>
    <w:p w14:paraId="4805EF8B" w14:textId="36D51FF0" w:rsidR="00E21584" w:rsidRDefault="00E21584" w:rsidP="001A49E2">
      <w:pPr>
        <w:pStyle w:val="ListParagraph"/>
      </w:pPr>
      <w:r>
        <w:t>Questions from meeting with Miriam:</w:t>
      </w:r>
    </w:p>
    <w:p w14:paraId="29371633" w14:textId="61502D9E" w:rsidR="00E21584" w:rsidRDefault="00E21584" w:rsidP="001A49E2">
      <w:pPr>
        <w:pStyle w:val="ListParagraph"/>
      </w:pPr>
      <w:r>
        <w:t>Miriam has been looking at soil moisture data in great detail!</w:t>
      </w:r>
    </w:p>
    <w:p w14:paraId="0F6917A5" w14:textId="0462AD46" w:rsidR="00E21584" w:rsidRDefault="00E21584" w:rsidP="001A49E2">
      <w:pPr>
        <w:pStyle w:val="ListParagraph"/>
      </w:pPr>
      <w:r>
        <w:t>She has also done comparisons of target vs. measured differences in warming.</w:t>
      </w:r>
    </w:p>
    <w:p w14:paraId="6BA032D4" w14:textId="7BCAE7B9" w:rsidR="00E21584" w:rsidRDefault="00E21584" w:rsidP="001A49E2">
      <w:pPr>
        <w:pStyle w:val="ListParagraph"/>
      </w:pPr>
      <w:r>
        <w:t>Ask Jeff about converting Watts to degrees warming for treatment</w:t>
      </w:r>
    </w:p>
    <w:p w14:paraId="32289606" w14:textId="1A191723" w:rsidR="00E21584" w:rsidRDefault="00E21584" w:rsidP="001A49E2">
      <w:pPr>
        <w:pStyle w:val="ListParagraph"/>
      </w:pPr>
      <w:r>
        <w:t>She will look into: are there particular sites that have soil temperature that do not go below 0</w:t>
      </w:r>
    </w:p>
    <w:p w14:paraId="4E101AA6" w14:textId="1D87EFD9" w:rsidR="007E7FD4" w:rsidRDefault="007E7FD4" w:rsidP="001A49E2">
      <w:pPr>
        <w:pStyle w:val="ListParagraph"/>
      </w:pPr>
      <w:r>
        <w:t xml:space="preserve">Look at the methods for them all to see why soil temp may be </w:t>
      </w:r>
      <w:r>
        <w:br/>
        <w:t xml:space="preserve">took out </w:t>
      </w:r>
      <w:proofErr w:type="spellStart"/>
      <w:r>
        <w:t>bace</w:t>
      </w:r>
      <w:proofErr w:type="spellEnd"/>
      <w:r>
        <w:t xml:space="preserve"> because no air temp and in watts not degrees C</w:t>
      </w:r>
    </w:p>
    <w:p w14:paraId="466E67A6" w14:textId="77777777" w:rsidR="006A6186" w:rsidRDefault="006A6186" w:rsidP="001A49E2">
      <w:pPr>
        <w:pStyle w:val="ListParagraph"/>
      </w:pPr>
    </w:p>
    <w:p w14:paraId="148B364E" w14:textId="1D609C4F" w:rsidR="006A6186" w:rsidRDefault="006A6186" w:rsidP="001A49E2">
      <w:pPr>
        <w:pStyle w:val="ListParagraph"/>
      </w:pPr>
      <w:r>
        <w:t>Next steps for Miriam:</w:t>
      </w:r>
    </w:p>
    <w:p w14:paraId="3BAF1080" w14:textId="67E7DE63" w:rsidR="006A6186" w:rsidRDefault="006A6186" w:rsidP="006A6186">
      <w:pPr>
        <w:pStyle w:val="ListParagraph"/>
        <w:numPr>
          <w:ilvl w:val="0"/>
          <w:numId w:val="5"/>
        </w:numPr>
      </w:pPr>
      <w:r>
        <w:t xml:space="preserve">Subset data to remove </w:t>
      </w:r>
      <w:proofErr w:type="spellStart"/>
      <w:r>
        <w:t>precip</w:t>
      </w:r>
      <w:proofErr w:type="spellEnd"/>
      <w:r>
        <w:t xml:space="preserve"> treatments and ambient plots and </w:t>
      </w:r>
      <w:proofErr w:type="spellStart"/>
      <w:r>
        <w:t>Chuine</w:t>
      </w:r>
      <w:proofErr w:type="spellEnd"/>
      <w:r>
        <w:t xml:space="preserve"> from analysis</w:t>
      </w:r>
    </w:p>
    <w:p w14:paraId="79CB6BFD" w14:textId="57434F00" w:rsidR="006A6186" w:rsidRDefault="006A6186" w:rsidP="006A6186">
      <w:pPr>
        <w:pStyle w:val="ListParagraph"/>
        <w:numPr>
          <w:ilvl w:val="0"/>
          <w:numId w:val="5"/>
        </w:numPr>
      </w:pPr>
      <w:r>
        <w:t>Change model structure to use only one air temp variable and one soil temp variable</w:t>
      </w:r>
    </w:p>
    <w:p w14:paraId="68A32EA6" w14:textId="77777777" w:rsidR="006A6186" w:rsidRDefault="006A6186" w:rsidP="006A6186">
      <w:pPr>
        <w:pStyle w:val="ListParagraph"/>
        <w:numPr>
          <w:ilvl w:val="0"/>
          <w:numId w:val="5"/>
        </w:numPr>
      </w:pPr>
      <w:r>
        <w:t xml:space="preserve">Change the way year is modeled. Should it </w:t>
      </w:r>
      <w:proofErr w:type="spellStart"/>
      <w:proofErr w:type="gramStart"/>
      <w:r>
        <w:t>bea</w:t>
      </w:r>
      <w:proofErr w:type="spellEnd"/>
      <w:proofErr w:type="gramEnd"/>
      <w:r>
        <w:t xml:space="preserve"> random effect (categorical variable)? Or should year be a continuous fixed effect?</w:t>
      </w:r>
    </w:p>
    <w:p w14:paraId="61F6DA51" w14:textId="5AB87E42" w:rsidR="000B276A" w:rsidRDefault="006A6186" w:rsidP="006A6186">
      <w:pPr>
        <w:pStyle w:val="ListParagraph"/>
        <w:numPr>
          <w:ilvl w:val="0"/>
          <w:numId w:val="5"/>
        </w:numPr>
      </w:pPr>
      <w:r>
        <w:t>Try to figure out what is driving the weird cutoff in soil temp at 0 degrees (how many sites show this?)</w:t>
      </w:r>
      <w:r w:rsidR="00B42B26">
        <w:rPr>
          <w:noProof/>
        </w:rPr>
        <w:drawing>
          <wp:inline distT="0" distB="0" distL="0" distR="0" wp14:anchorId="2FF95637" wp14:editId="7A1546E4">
            <wp:extent cx="5486400" cy="470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mVSAmbient_mean.pdf"/>
                    <pic:cNvPicPr/>
                  </pic:nvPicPr>
                  <pic:blipFill>
                    <a:blip r:embed="rId7">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inline>
        </w:drawing>
      </w:r>
    </w:p>
    <w:p w14:paraId="1D4DA060" w14:textId="77777777" w:rsidR="00B42B26" w:rsidRDefault="00B42B26"/>
    <w:p w14:paraId="460E4CFB" w14:textId="03B7F9F9" w:rsidR="00B42B26" w:rsidRDefault="00B42B26">
      <w:r>
        <w:rPr>
          <w:noProof/>
        </w:rPr>
        <w:drawing>
          <wp:inline distT="0" distB="0" distL="0" distR="0" wp14:anchorId="43FD8632" wp14:editId="595BC44E">
            <wp:extent cx="5486400" cy="365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mVSAmbient_soilmois.pdf"/>
                    <pic:cNvPicPr/>
                  </pic:nvPicPr>
                  <pic:blipFill>
                    <a:blip r:embed="rId8">
                      <a:extLst>
                        <a:ext uri="{28A0092B-C50C-407E-A947-70E740481C1C}">
                          <a14:useLocalDpi xmlns:a14="http://schemas.microsoft.com/office/drawing/2010/main" val="0"/>
                        </a:ext>
                      </a:extLst>
                    </a:blip>
                    <a:stretch>
                      <a:fillRect/>
                    </a:stretch>
                  </pic:blipFill>
                  <pic:spPr>
                    <a:xfrm>
                      <a:off x="0" y="0"/>
                      <a:ext cx="5486400" cy="3651250"/>
                    </a:xfrm>
                    <a:prstGeom prst="rect">
                      <a:avLst/>
                    </a:prstGeom>
                  </pic:spPr>
                </pic:pic>
              </a:graphicData>
            </a:graphic>
          </wp:inline>
        </w:drawing>
      </w:r>
    </w:p>
    <w:p w14:paraId="3CFE9A87" w14:textId="20200526" w:rsidR="003215A5" w:rsidRDefault="003215A5">
      <w:r>
        <w:t>Other things to look at:</w:t>
      </w:r>
    </w:p>
    <w:p w14:paraId="0E7B029D" w14:textId="0F266691" w:rsidR="003215A5" w:rsidRDefault="003215A5">
      <w:r>
        <w:t xml:space="preserve">Plots warming applied </w:t>
      </w:r>
      <w:proofErr w:type="spellStart"/>
      <w:r>
        <w:t>vs</w:t>
      </w:r>
      <w:proofErr w:type="spellEnd"/>
      <w:r>
        <w:t xml:space="preserve"> forecasted </w:t>
      </w:r>
      <w:proofErr w:type="gramStart"/>
      <w:r>
        <w:t>temp changes across all sites- is</w:t>
      </w:r>
      <w:proofErr w:type="gramEnd"/>
      <w:r>
        <w:t xml:space="preserve"> warming always above forecasted amount?</w:t>
      </w:r>
    </w:p>
    <w:p w14:paraId="69C5C46C" w14:textId="255FE8B2" w:rsidR="00984F03" w:rsidRDefault="00984F03">
      <w:r>
        <w:t xml:space="preserve">Look at the site differences (in magnitude and variation- especially in ambient) across seasons </w:t>
      </w:r>
    </w:p>
    <w:p w14:paraId="6B6ECD74" w14:textId="11BBEA63" w:rsidR="00984F03" w:rsidRDefault="00984F03">
      <w:r>
        <w:t xml:space="preserve">Microclimate differences- is there as much </w:t>
      </w:r>
      <w:proofErr w:type="spellStart"/>
      <w:r>
        <w:t>varation</w:t>
      </w:r>
      <w:proofErr w:type="spellEnd"/>
      <w:r>
        <w:t xml:space="preserve"> in </w:t>
      </w:r>
      <w:proofErr w:type="spellStart"/>
      <w:r>
        <w:t>temperatire</w:t>
      </w:r>
      <w:proofErr w:type="spellEnd"/>
      <w:r>
        <w:t xml:space="preserve"> on small scale as that applied by treatments (this could explain some of the discrepancy too)</w:t>
      </w:r>
    </w:p>
    <w:p w14:paraId="2A657811" w14:textId="77777777" w:rsidR="00984F03" w:rsidRDefault="00984F03"/>
    <w:sectPr w:rsidR="00984F03" w:rsidSect="004306B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ilene Ettinger" w:date="2016-06-13T15:41:00Z" w:initials="AE">
    <w:p w14:paraId="2E40B5C7" w14:textId="77777777" w:rsidR="003036CA" w:rsidRDefault="003036CA" w:rsidP="008235CD">
      <w:r>
        <w:rPr>
          <w:rStyle w:val="CommentReference"/>
        </w:rPr>
        <w:annotationRef/>
      </w:r>
      <w:r>
        <w:t>-</w:t>
      </w:r>
      <w:proofErr w:type="gramStart"/>
      <w:r>
        <w:t>concept</w:t>
      </w:r>
      <w:proofErr w:type="gramEnd"/>
      <w:r>
        <w:t xml:space="preserve"> paper not data: outline with key points and messages; some will have data and some won’t</w:t>
      </w:r>
    </w:p>
    <w:p w14:paraId="038A5828" w14:textId="77777777" w:rsidR="003036CA" w:rsidRDefault="003036CA" w:rsidP="008235CD">
      <w:r>
        <w:t xml:space="preserve">Concept/Synthesis paper: climate change experiments need to report what they actually change and why. </w:t>
      </w:r>
    </w:p>
    <w:p w14:paraId="6D64A73B" w14:textId="77777777" w:rsidR="003036CA" w:rsidRDefault="003036CA" w:rsidP="008235CD">
      <w:r>
        <w:t xml:space="preserve">Look through results and possible recommendations and group into 2-4 messages at most. </w:t>
      </w:r>
    </w:p>
    <w:p w14:paraId="4970852F" w14:textId="77777777" w:rsidR="003036CA" w:rsidRDefault="003036CA" w:rsidP="008235CD">
      <w:r>
        <w:t>Take a grant and write: “someone should” instead of “I will”</w:t>
      </w:r>
    </w:p>
    <w:p w14:paraId="7CB23490" w14:textId="77777777" w:rsidR="003036CA" w:rsidRDefault="003036CA" w:rsidP="008235CD">
      <w:r>
        <w:t>Some points will be- we need the data- we don’t have data</w:t>
      </w:r>
    </w:p>
    <w:p w14:paraId="5B976602" w14:textId="77777777" w:rsidR="003036CA" w:rsidRDefault="003036CA" w:rsidP="008235CD"/>
    <w:p w14:paraId="5A313191" w14:textId="77777777" w:rsidR="003036CA" w:rsidRDefault="003036CA" w:rsidP="008235CD">
      <w:r>
        <w:t xml:space="preserve">Look at Ecology letters paper Next Generation of climate change experiments from 2-3 years ago; changing the mean </w:t>
      </w:r>
      <w:proofErr w:type="spellStart"/>
      <w:r>
        <w:t>vs</w:t>
      </w:r>
      <w:proofErr w:type="spellEnd"/>
      <w:r>
        <w:t xml:space="preserve"> not</w:t>
      </w:r>
    </w:p>
    <w:p w14:paraId="2C477586" w14:textId="77777777" w:rsidR="003036CA" w:rsidRDefault="003036CA" w:rsidP="008235CD"/>
    <w:p w14:paraId="4C745418" w14:textId="77777777" w:rsidR="003036CA" w:rsidRDefault="003036CA" w:rsidP="008235CD">
      <w:r>
        <w:t xml:space="preserve">Share your data, in rawest form. What you did to change the mean and </w:t>
      </w:r>
    </w:p>
    <w:p w14:paraId="25CB0253" w14:textId="77777777" w:rsidR="003036CA" w:rsidRDefault="003036CA" w:rsidP="008235CD">
      <w:r>
        <w:t>People think they know what they’ve done.</w:t>
      </w:r>
    </w:p>
    <w:p w14:paraId="3F193DFC" w14:textId="466BBD0F" w:rsidR="003036CA" w:rsidRDefault="003036CA">
      <w:pPr>
        <w:pStyle w:val="CommentText"/>
      </w:pPr>
    </w:p>
  </w:comment>
  <w:comment w:id="1" w:author="Elizabeth Wolkovich" w:date="2016-06-03T18:58:00Z" w:initials="EW">
    <w:p w14:paraId="04AB05DC" w14:textId="24372617" w:rsidR="003036CA" w:rsidRDefault="003036CA">
      <w:pPr>
        <w:pStyle w:val="CommentText"/>
      </w:pPr>
      <w:r>
        <w:rPr>
          <w:rStyle w:val="CommentReference"/>
        </w:rPr>
        <w:annotationRef/>
      </w:r>
      <w:r>
        <w:t xml:space="preserve">Probably can discuss later, it’s important but some folks don’t worry so much about money. </w:t>
      </w:r>
    </w:p>
  </w:comment>
  <w:comment w:id="23" w:author="Ailene Ettinger" w:date="2016-06-13T16:35:00Z" w:initials="AE">
    <w:p w14:paraId="40FABE2D" w14:textId="3EEA48FB" w:rsidR="003036CA" w:rsidRDefault="003036CA">
      <w:pPr>
        <w:pStyle w:val="CommentText"/>
      </w:pPr>
      <w:r>
        <w:rPr>
          <w:rStyle w:val="CommentReference"/>
        </w:rPr>
        <w:annotationRef/>
      </w:r>
      <w:proofErr w:type="gramStart"/>
      <w:r>
        <w:t>remove</w:t>
      </w:r>
      <w:proofErr w:type="gramEnd"/>
    </w:p>
  </w:comment>
  <w:comment w:id="47" w:author="Elizabeth Wolkovich" w:date="2016-06-13T15:53:00Z" w:initials="EW">
    <w:p w14:paraId="074B3FC3" w14:textId="0210B03B" w:rsidR="003036CA" w:rsidRDefault="003036CA">
      <w:pPr>
        <w:pStyle w:val="CommentText"/>
      </w:pPr>
      <w:r>
        <w:rPr>
          <w:rStyle w:val="CommentReference"/>
        </w:rPr>
        <w:annotationRef/>
      </w:r>
    </w:p>
  </w:comment>
  <w:comment w:id="48" w:author="Elizabeth Wolkovich" w:date="2016-06-13T15:52:00Z" w:initials="EW">
    <w:p w14:paraId="72BD0BA8" w14:textId="18844147" w:rsidR="003036CA" w:rsidRDefault="003036CA">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A60"/>
    <w:multiLevelType w:val="hybridMultilevel"/>
    <w:tmpl w:val="72A0DB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1CD4"/>
    <w:multiLevelType w:val="hybridMultilevel"/>
    <w:tmpl w:val="D7266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3F31"/>
    <w:multiLevelType w:val="hybridMultilevel"/>
    <w:tmpl w:val="468854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936C9"/>
    <w:multiLevelType w:val="hybridMultilevel"/>
    <w:tmpl w:val="B38E0400"/>
    <w:lvl w:ilvl="0" w:tplc="6AB2C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3424D"/>
    <w:multiLevelType w:val="hybridMultilevel"/>
    <w:tmpl w:val="D5828C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1"/>
    <w:rsid w:val="000B276A"/>
    <w:rsid w:val="000D2A84"/>
    <w:rsid w:val="00110F3E"/>
    <w:rsid w:val="001218AC"/>
    <w:rsid w:val="00147716"/>
    <w:rsid w:val="001A49E2"/>
    <w:rsid w:val="003036CA"/>
    <w:rsid w:val="003215A5"/>
    <w:rsid w:val="003407B8"/>
    <w:rsid w:val="004306B8"/>
    <w:rsid w:val="005D21D7"/>
    <w:rsid w:val="005E5693"/>
    <w:rsid w:val="006A6186"/>
    <w:rsid w:val="006F0221"/>
    <w:rsid w:val="00732393"/>
    <w:rsid w:val="007E7FD4"/>
    <w:rsid w:val="008235CD"/>
    <w:rsid w:val="00984F03"/>
    <w:rsid w:val="009E1AD3"/>
    <w:rsid w:val="00A716F6"/>
    <w:rsid w:val="00AA4FDE"/>
    <w:rsid w:val="00AD2EE8"/>
    <w:rsid w:val="00AD41B5"/>
    <w:rsid w:val="00B42B26"/>
    <w:rsid w:val="00BD10B3"/>
    <w:rsid w:val="00C42AA3"/>
    <w:rsid w:val="00C90F08"/>
    <w:rsid w:val="00CA1374"/>
    <w:rsid w:val="00D92BE2"/>
    <w:rsid w:val="00DC4E7B"/>
    <w:rsid w:val="00E21584"/>
    <w:rsid w:val="00E43CF6"/>
    <w:rsid w:val="00F12075"/>
    <w:rsid w:val="00F63B61"/>
    <w:rsid w:val="00FF3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70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 w:type="character" w:styleId="CommentReference">
    <w:name w:val="annotation reference"/>
    <w:basedOn w:val="DefaultParagraphFont"/>
    <w:uiPriority w:val="99"/>
    <w:semiHidden/>
    <w:unhideWhenUsed/>
    <w:rsid w:val="00E43CF6"/>
    <w:rPr>
      <w:sz w:val="18"/>
      <w:szCs w:val="18"/>
    </w:rPr>
  </w:style>
  <w:style w:type="paragraph" w:styleId="CommentText">
    <w:name w:val="annotation text"/>
    <w:basedOn w:val="Normal"/>
    <w:link w:val="CommentTextChar"/>
    <w:uiPriority w:val="99"/>
    <w:semiHidden/>
    <w:unhideWhenUsed/>
    <w:rsid w:val="00E43CF6"/>
  </w:style>
  <w:style w:type="character" w:customStyle="1" w:styleId="CommentTextChar">
    <w:name w:val="Comment Text Char"/>
    <w:basedOn w:val="DefaultParagraphFont"/>
    <w:link w:val="CommentText"/>
    <w:uiPriority w:val="99"/>
    <w:semiHidden/>
    <w:rsid w:val="00E43CF6"/>
  </w:style>
  <w:style w:type="paragraph" w:styleId="CommentSubject">
    <w:name w:val="annotation subject"/>
    <w:basedOn w:val="CommentText"/>
    <w:next w:val="CommentText"/>
    <w:link w:val="CommentSubjectChar"/>
    <w:uiPriority w:val="99"/>
    <w:semiHidden/>
    <w:unhideWhenUsed/>
    <w:rsid w:val="00E43CF6"/>
    <w:rPr>
      <w:b/>
      <w:bCs/>
      <w:sz w:val="20"/>
      <w:szCs w:val="20"/>
    </w:rPr>
  </w:style>
  <w:style w:type="character" w:customStyle="1" w:styleId="CommentSubjectChar">
    <w:name w:val="Comment Subject Char"/>
    <w:basedOn w:val="CommentTextChar"/>
    <w:link w:val="CommentSubject"/>
    <w:uiPriority w:val="99"/>
    <w:semiHidden/>
    <w:rsid w:val="00E43CF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 w:type="character" w:styleId="CommentReference">
    <w:name w:val="annotation reference"/>
    <w:basedOn w:val="DefaultParagraphFont"/>
    <w:uiPriority w:val="99"/>
    <w:semiHidden/>
    <w:unhideWhenUsed/>
    <w:rsid w:val="00E43CF6"/>
    <w:rPr>
      <w:sz w:val="18"/>
      <w:szCs w:val="18"/>
    </w:rPr>
  </w:style>
  <w:style w:type="paragraph" w:styleId="CommentText">
    <w:name w:val="annotation text"/>
    <w:basedOn w:val="Normal"/>
    <w:link w:val="CommentTextChar"/>
    <w:uiPriority w:val="99"/>
    <w:semiHidden/>
    <w:unhideWhenUsed/>
    <w:rsid w:val="00E43CF6"/>
  </w:style>
  <w:style w:type="character" w:customStyle="1" w:styleId="CommentTextChar">
    <w:name w:val="Comment Text Char"/>
    <w:basedOn w:val="DefaultParagraphFont"/>
    <w:link w:val="CommentText"/>
    <w:uiPriority w:val="99"/>
    <w:semiHidden/>
    <w:rsid w:val="00E43CF6"/>
  </w:style>
  <w:style w:type="paragraph" w:styleId="CommentSubject">
    <w:name w:val="annotation subject"/>
    <w:basedOn w:val="CommentText"/>
    <w:next w:val="CommentText"/>
    <w:link w:val="CommentSubjectChar"/>
    <w:uiPriority w:val="99"/>
    <w:semiHidden/>
    <w:unhideWhenUsed/>
    <w:rsid w:val="00E43CF6"/>
    <w:rPr>
      <w:b/>
      <w:bCs/>
      <w:sz w:val="20"/>
      <w:szCs w:val="20"/>
    </w:rPr>
  </w:style>
  <w:style w:type="character" w:customStyle="1" w:styleId="CommentSubjectChar">
    <w:name w:val="Comment Subject Char"/>
    <w:basedOn w:val="CommentTextChar"/>
    <w:link w:val="CommentSubject"/>
    <w:uiPriority w:val="99"/>
    <w:semiHidden/>
    <w:rsid w:val="00E43C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4</Pages>
  <Words>812</Words>
  <Characters>4635</Characters>
  <Application>Microsoft Macintosh Word</Application>
  <DocSecurity>0</DocSecurity>
  <Lines>38</Lines>
  <Paragraphs>10</Paragraphs>
  <ScaleCrop>false</ScaleCrop>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Ailene Ettinger</dc:creator>
  <cp:keywords/>
  <dc:description/>
  <cp:lastModifiedBy>Ailene Ettinger</cp:lastModifiedBy>
  <cp:revision>5</cp:revision>
  <dcterms:created xsi:type="dcterms:W3CDTF">2016-06-13T20:01:00Z</dcterms:created>
  <dcterms:modified xsi:type="dcterms:W3CDTF">2016-06-16T14:07:00Z</dcterms:modified>
</cp:coreProperties>
</file>