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56725" w14:textId="0E305A4F" w:rsidR="00151BE2" w:rsidRPr="00DD3439" w:rsidRDefault="00C86867" w:rsidP="00151BE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April 2017</w:t>
      </w:r>
    </w:p>
    <w:p w14:paraId="46B2D693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5DEA0F7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Dear Editors,</w:t>
      </w:r>
    </w:p>
    <w:p w14:paraId="7A8863B6" w14:textId="077B5B44" w:rsidR="00465FD9" w:rsidRDefault="00151BE2" w:rsidP="009C7BA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Please consider our paper, entitled “</w:t>
      </w:r>
      <w:r w:rsidR="009C7BAA" w:rsidRPr="009C7BAA">
        <w:rPr>
          <w:rFonts w:ascii="Times New Roman" w:hAnsi="Times New Roman" w:cs="Times New Roman"/>
          <w:b/>
          <w:sz w:val="22"/>
          <w:szCs w:val="22"/>
        </w:rPr>
        <w:t>How do climate change experiments actually change climate?</w:t>
      </w:r>
      <w:r w:rsidRPr="00DD3439">
        <w:rPr>
          <w:rFonts w:ascii="Times New Roman" w:hAnsi="Times New Roman" w:cs="Times New Roman"/>
          <w:sz w:val="22"/>
          <w:szCs w:val="22"/>
        </w:rPr>
        <w:t>” for publication</w:t>
      </w:r>
      <w:r w:rsidR="005E514F">
        <w:rPr>
          <w:rFonts w:ascii="Times New Roman" w:hAnsi="Times New Roman" w:cs="Times New Roman"/>
          <w:sz w:val="22"/>
          <w:szCs w:val="22"/>
        </w:rPr>
        <w:t xml:space="preserve"> </w:t>
      </w:r>
      <w:r w:rsidR="005927FC">
        <w:rPr>
          <w:rFonts w:ascii="Times New Roman" w:hAnsi="Times New Roman" w:cs="Times New Roman"/>
          <w:sz w:val="22"/>
          <w:szCs w:val="22"/>
        </w:rPr>
        <w:t>as a “Perspective”</w:t>
      </w:r>
      <w:r w:rsidRPr="00DD3439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in </w:t>
      </w:r>
      <w:r w:rsidR="009C7BAA">
        <w:rPr>
          <w:rFonts w:ascii="Times New Roman" w:hAnsi="Times New Roman" w:cs="Times New Roman"/>
          <w:i/>
          <w:sz w:val="22"/>
          <w:szCs w:val="22"/>
        </w:rPr>
        <w:t>Na</w:t>
      </w:r>
      <w:r w:rsidRPr="00DD3439">
        <w:rPr>
          <w:rFonts w:ascii="Times New Roman" w:hAnsi="Times New Roman" w:cs="Times New Roman"/>
          <w:i/>
          <w:sz w:val="22"/>
          <w:szCs w:val="22"/>
        </w:rPr>
        <w:t>ture Climate Change</w:t>
      </w:r>
      <w:r w:rsidR="006B2719">
        <w:rPr>
          <w:rFonts w:ascii="Times New Roman" w:hAnsi="Times New Roman" w:cs="Times New Roman"/>
          <w:i/>
          <w:sz w:val="22"/>
          <w:szCs w:val="22"/>
        </w:rPr>
        <w:t>.</w:t>
      </w:r>
    </w:p>
    <w:p w14:paraId="12E375E2" w14:textId="7D764843" w:rsidR="00E72AA1" w:rsidRDefault="005E514F" w:rsidP="00E72AA1">
      <w:pPr>
        <w:ind w:firstLine="720"/>
        <w:rPr>
          <w:rFonts w:ascii="Times New Roman" w:hAnsi="Times New Roman" w:cs="Times New Roman"/>
          <w:sz w:val="22"/>
          <w:szCs w:val="22"/>
        </w:rPr>
      </w:pPr>
      <w:del w:id="0" w:author="Elizabeth Wolkovich" w:date="2017-05-23T16:52:00Z">
        <w:r w:rsidDel="00A47069">
          <w:rPr>
            <w:rFonts w:ascii="Times New Roman" w:hAnsi="Times New Roman" w:cs="Times New Roman"/>
            <w:sz w:val="22"/>
            <w:szCs w:val="22"/>
          </w:rPr>
          <w:delText>Our paper offers an important step forward in understanding t</w:delText>
        </w:r>
        <w:r w:rsidR="00382381" w:rsidDel="00A47069">
          <w:rPr>
            <w:rFonts w:ascii="Times New Roman" w:hAnsi="Times New Roman" w:cs="Times New Roman"/>
            <w:sz w:val="22"/>
            <w:szCs w:val="22"/>
          </w:rPr>
          <w:delText>he</w:delText>
        </w:r>
      </w:del>
      <w:ins w:id="1" w:author="Elizabeth Wolkovich" w:date="2017-05-23T16:52:00Z">
        <w:r w:rsidR="00A47069">
          <w:rPr>
            <w:rFonts w:ascii="Times New Roman" w:hAnsi="Times New Roman" w:cs="Times New Roman"/>
            <w:sz w:val="22"/>
            <w:szCs w:val="22"/>
          </w:rPr>
          <w:t>The</w:t>
        </w:r>
      </w:ins>
      <w:r w:rsidR="00382381">
        <w:rPr>
          <w:rFonts w:ascii="Times New Roman" w:hAnsi="Times New Roman" w:cs="Times New Roman"/>
          <w:sz w:val="22"/>
          <w:szCs w:val="22"/>
        </w:rPr>
        <w:t xml:space="preserve"> biological impacts of climate change</w:t>
      </w:r>
      <w:del w:id="2" w:author="Elizabeth Wolkovich" w:date="2017-05-23T16:52:00Z">
        <w:r w:rsidDel="00A47069">
          <w:rPr>
            <w:rFonts w:ascii="Times New Roman" w:hAnsi="Times New Roman" w:cs="Times New Roman"/>
            <w:sz w:val="22"/>
            <w:szCs w:val="22"/>
          </w:rPr>
          <w:delText>. These impacts</w:delText>
        </w:r>
      </w:del>
      <w:r w:rsidR="00382381">
        <w:rPr>
          <w:rFonts w:ascii="Times New Roman" w:hAnsi="Times New Roman" w:cs="Times New Roman"/>
          <w:sz w:val="22"/>
          <w:szCs w:val="22"/>
        </w:rPr>
        <w:t xml:space="preserve"> have been </w:t>
      </w:r>
      <w:r w:rsidR="002E17D4">
        <w:rPr>
          <w:rFonts w:ascii="Times New Roman" w:hAnsi="Times New Roman" w:cs="Times New Roman"/>
          <w:sz w:val="22"/>
          <w:szCs w:val="22"/>
        </w:rPr>
        <w:t xml:space="preserve">widely </w:t>
      </w:r>
      <w:r w:rsidR="00382381">
        <w:rPr>
          <w:rFonts w:ascii="Times New Roman" w:hAnsi="Times New Roman" w:cs="Times New Roman"/>
          <w:sz w:val="22"/>
          <w:szCs w:val="22"/>
        </w:rPr>
        <w:t>observed around the world, from shifting species’ distributions to altered timing of important life events</w:t>
      </w:r>
      <w:r w:rsidR="005927FC">
        <w:rPr>
          <w:rFonts w:ascii="Times New Roman" w:hAnsi="Times New Roman" w:cs="Times New Roman"/>
          <w:sz w:val="22"/>
          <w:szCs w:val="22"/>
        </w:rPr>
        <w:fldChar w:fldCharType="begin"/>
      </w:r>
      <w:r w:rsidR="005927FC">
        <w:rPr>
          <w:rFonts w:ascii="Times New Roman" w:hAnsi="Times New Roman" w:cs="Times New Roman"/>
          <w:sz w:val="22"/>
          <w:szCs w:val="22"/>
        </w:rPr>
        <w:instrText>ADDIN RW.CITE{{533 Parmesan,Camille 2006;1542 IPCC 2014;645 Root,T.L. 2003}}</w:instrText>
      </w:r>
      <w:r w:rsidR="005927FC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1-3</w:t>
      </w:r>
      <w:r w:rsidR="005927FC">
        <w:rPr>
          <w:rFonts w:ascii="Times New Roman" w:hAnsi="Times New Roman" w:cs="Times New Roman"/>
          <w:sz w:val="22"/>
          <w:szCs w:val="22"/>
        </w:rPr>
        <w:fldChar w:fldCharType="end"/>
      </w:r>
      <w:r w:rsidR="00382381">
        <w:rPr>
          <w:rFonts w:ascii="Times New Roman" w:hAnsi="Times New Roman" w:cs="Times New Roman"/>
          <w:sz w:val="22"/>
          <w:szCs w:val="22"/>
        </w:rPr>
        <w:t xml:space="preserve">. </w:t>
      </w:r>
      <w:ins w:id="3" w:author="Elizabeth Wolkovich" w:date="2017-05-23T16:56:00Z">
        <w:r w:rsidR="00A47069">
          <w:rPr>
            <w:rFonts w:ascii="Times New Roman" w:hAnsi="Times New Roman" w:cs="Times New Roman"/>
            <w:sz w:val="22"/>
            <w:szCs w:val="22"/>
          </w:rPr>
          <w:t xml:space="preserve">With growing evidence and interest in these impacts, </w:t>
        </w:r>
      </w:ins>
      <w:ins w:id="4" w:author="Elizabeth Wolkovich" w:date="2017-05-23T16:52:00Z">
        <w:r w:rsidR="00A47069">
          <w:rPr>
            <w:rFonts w:ascii="Times New Roman" w:hAnsi="Times New Roman" w:cs="Times New Roman"/>
            <w:sz w:val="22"/>
            <w:szCs w:val="22"/>
          </w:rPr>
          <w:t>e</w:t>
        </w:r>
      </w:ins>
      <w:del w:id="5" w:author="Elizabeth Wolkovich" w:date="2017-05-23T16:52:00Z">
        <w:r w:rsidR="00382381" w:rsidDel="00A47069">
          <w:rPr>
            <w:rFonts w:ascii="Times New Roman" w:hAnsi="Times New Roman" w:cs="Times New Roman"/>
            <w:sz w:val="22"/>
            <w:szCs w:val="22"/>
          </w:rPr>
          <w:delText>E</w:delText>
        </w:r>
      </w:del>
      <w:r w:rsidR="00382381">
        <w:rPr>
          <w:rFonts w:ascii="Times New Roman" w:hAnsi="Times New Roman" w:cs="Times New Roman"/>
          <w:sz w:val="22"/>
          <w:szCs w:val="22"/>
        </w:rPr>
        <w:t xml:space="preserve">cologists </w:t>
      </w:r>
      <w:ins w:id="6" w:author="Elizabeth Wolkovich" w:date="2017-05-23T17:15:00Z">
        <w:r w:rsidR="00750F68">
          <w:rPr>
            <w:rFonts w:ascii="Times New Roman" w:hAnsi="Times New Roman" w:cs="Times New Roman"/>
            <w:sz w:val="22"/>
            <w:szCs w:val="22"/>
          </w:rPr>
          <w:t xml:space="preserve">today </w:t>
        </w:r>
      </w:ins>
      <w:bookmarkStart w:id="7" w:name="_GoBack"/>
      <w:bookmarkEnd w:id="7"/>
      <w:r w:rsidR="009C7BAA" w:rsidRPr="009C7BAA">
        <w:rPr>
          <w:rFonts w:ascii="Times New Roman" w:hAnsi="Times New Roman" w:cs="Times New Roman"/>
          <w:sz w:val="22"/>
          <w:szCs w:val="22"/>
        </w:rPr>
        <w:t xml:space="preserve">are </w:t>
      </w:r>
      <w:del w:id="8" w:author="Elizabeth Wolkovich" w:date="2017-05-23T16:57:00Z">
        <w:r w:rsidR="005927FC" w:rsidDel="00A47069">
          <w:rPr>
            <w:rFonts w:ascii="Times New Roman" w:hAnsi="Times New Roman" w:cs="Times New Roman"/>
            <w:sz w:val="22"/>
            <w:szCs w:val="22"/>
          </w:rPr>
          <w:delText xml:space="preserve">now </w:delText>
        </w:r>
      </w:del>
      <w:r w:rsidR="009C7BAA" w:rsidRPr="009C7BAA">
        <w:rPr>
          <w:rFonts w:ascii="Times New Roman" w:hAnsi="Times New Roman" w:cs="Times New Roman"/>
          <w:sz w:val="22"/>
          <w:szCs w:val="22"/>
        </w:rPr>
        <w:t xml:space="preserve">challenged to </w:t>
      </w:r>
      <w:del w:id="9" w:author="Elizabeth Wolkovich" w:date="2017-05-23T16:57:00Z">
        <w:r w:rsidR="009C7BAA" w:rsidRPr="009C7BAA" w:rsidDel="00A47069">
          <w:rPr>
            <w:rFonts w:ascii="Times New Roman" w:hAnsi="Times New Roman" w:cs="Times New Roman"/>
            <w:sz w:val="22"/>
            <w:szCs w:val="22"/>
          </w:rPr>
          <w:delText xml:space="preserve">not only document </w:delText>
        </w:r>
        <w:r w:rsidR="002E17D4" w:rsidDel="00A47069">
          <w:rPr>
            <w:rFonts w:ascii="Times New Roman" w:hAnsi="Times New Roman" w:cs="Times New Roman"/>
            <w:sz w:val="22"/>
            <w:szCs w:val="22"/>
          </w:rPr>
          <w:delText xml:space="preserve">such </w:delText>
        </w:r>
        <w:r w:rsidR="009C7BAA" w:rsidRPr="009C7BAA" w:rsidDel="00A47069">
          <w:rPr>
            <w:rFonts w:ascii="Times New Roman" w:hAnsi="Times New Roman" w:cs="Times New Roman"/>
            <w:sz w:val="22"/>
            <w:szCs w:val="22"/>
          </w:rPr>
          <w:delText>impacts</w:delText>
        </w:r>
        <w:r w:rsidR="005927FC" w:rsidDel="00A47069">
          <w:rPr>
            <w:rFonts w:ascii="Times New Roman" w:hAnsi="Times New Roman" w:cs="Times New Roman"/>
            <w:sz w:val="22"/>
            <w:szCs w:val="22"/>
          </w:rPr>
          <w:delText>,</w:delText>
        </w:r>
        <w:r w:rsidR="009C7BAA" w:rsidRPr="009C7BAA" w:rsidDel="00A47069">
          <w:rPr>
            <w:rFonts w:ascii="Times New Roman" w:hAnsi="Times New Roman" w:cs="Times New Roman"/>
            <w:sz w:val="22"/>
            <w:szCs w:val="22"/>
          </w:rPr>
          <w:delText xml:space="preserve"> but </w:delText>
        </w:r>
        <w:r w:rsidR="00382381" w:rsidDel="00A47069">
          <w:rPr>
            <w:rFonts w:ascii="Times New Roman" w:hAnsi="Times New Roman" w:cs="Times New Roman"/>
            <w:sz w:val="22"/>
            <w:szCs w:val="22"/>
          </w:rPr>
          <w:delText xml:space="preserve">also to </w:delText>
        </w:r>
      </w:del>
      <w:r w:rsidR="009C7BAA" w:rsidRPr="009C7BAA">
        <w:rPr>
          <w:rFonts w:ascii="Times New Roman" w:hAnsi="Times New Roman" w:cs="Times New Roman"/>
          <w:sz w:val="22"/>
          <w:szCs w:val="22"/>
        </w:rPr>
        <w:t>make q</w:t>
      </w:r>
      <w:r w:rsidR="009C7BAA">
        <w:rPr>
          <w:rFonts w:ascii="Times New Roman" w:hAnsi="Times New Roman" w:cs="Times New Roman"/>
          <w:sz w:val="22"/>
          <w:szCs w:val="22"/>
        </w:rPr>
        <w:t>uantitative, robust predictions</w:t>
      </w:r>
      <w:r w:rsidR="00382381">
        <w:rPr>
          <w:rFonts w:ascii="Times New Roman" w:hAnsi="Times New Roman" w:cs="Times New Roman"/>
          <w:sz w:val="22"/>
          <w:szCs w:val="22"/>
        </w:rPr>
        <w:t xml:space="preserve"> </w:t>
      </w:r>
      <w:r w:rsidR="00E72AA1">
        <w:rPr>
          <w:rFonts w:ascii="Times New Roman" w:hAnsi="Times New Roman" w:cs="Times New Roman"/>
          <w:sz w:val="22"/>
          <w:szCs w:val="22"/>
        </w:rPr>
        <w:t xml:space="preserve">of the </w:t>
      </w:r>
      <w:r w:rsidR="00382381">
        <w:rPr>
          <w:rFonts w:ascii="Times New Roman" w:hAnsi="Times New Roman" w:cs="Times New Roman"/>
          <w:sz w:val="22"/>
          <w:szCs w:val="22"/>
        </w:rPr>
        <w:t xml:space="preserve">ecological effects </w:t>
      </w:r>
      <w:r w:rsidR="00E72AA1">
        <w:rPr>
          <w:rFonts w:ascii="Times New Roman" w:hAnsi="Times New Roman" w:cs="Times New Roman"/>
          <w:sz w:val="22"/>
          <w:szCs w:val="22"/>
        </w:rPr>
        <w:t>of climate change</w:t>
      </w:r>
      <w:r w:rsidR="00382381">
        <w:rPr>
          <w:rFonts w:ascii="Times New Roman" w:hAnsi="Times New Roman" w:cs="Times New Roman"/>
          <w:sz w:val="22"/>
          <w:szCs w:val="22"/>
        </w:rPr>
        <w:t xml:space="preserve">. </w:t>
      </w:r>
      <w:ins w:id="10" w:author="Elizabeth Wolkovich" w:date="2017-05-23T16:58:00Z">
        <w:r w:rsidR="00A47069">
          <w:rPr>
            <w:rFonts w:ascii="Times New Roman" w:hAnsi="Times New Roman" w:cs="Times New Roman"/>
            <w:sz w:val="22"/>
            <w:szCs w:val="22"/>
          </w:rPr>
          <w:t xml:space="preserve">One of the most </w:t>
        </w:r>
      </w:ins>
      <w:ins w:id="11" w:author="Elizabeth Wolkovich" w:date="2017-05-23T16:59:00Z">
        <w:r w:rsidR="00A47069">
          <w:rPr>
            <w:rFonts w:ascii="Times New Roman" w:hAnsi="Times New Roman" w:cs="Times New Roman"/>
            <w:sz w:val="22"/>
            <w:szCs w:val="22"/>
          </w:rPr>
          <w:t>important</w:t>
        </w:r>
      </w:ins>
      <w:ins w:id="12" w:author="Elizabeth Wolkovich" w:date="2017-05-23T16:58:00Z">
        <w:r w:rsidR="00A47069">
          <w:rPr>
            <w:rFonts w:ascii="Times New Roman" w:hAnsi="Times New Roman" w:cs="Times New Roman"/>
            <w:sz w:val="22"/>
            <w:szCs w:val="22"/>
          </w:rPr>
          <w:t xml:space="preserve"> tools towards this goal is field climate change </w:t>
        </w:r>
        <w:proofErr w:type="gramStart"/>
        <w:r w:rsidR="00A47069">
          <w:rPr>
            <w:rFonts w:ascii="Times New Roman" w:hAnsi="Times New Roman" w:cs="Times New Roman"/>
            <w:sz w:val="22"/>
            <w:szCs w:val="22"/>
          </w:rPr>
          <w:t>experiments</w:t>
        </w:r>
        <w:proofErr w:type="gramEnd"/>
        <w:r w:rsidR="00A47069">
          <w:rPr>
            <w:rFonts w:ascii="Times New Roman" w:hAnsi="Times New Roman" w:cs="Times New Roman"/>
            <w:sz w:val="22"/>
            <w:szCs w:val="22"/>
          </w:rPr>
          <w:t xml:space="preserve">. </w:t>
        </w:r>
      </w:ins>
    </w:p>
    <w:p w14:paraId="0B1F0110" w14:textId="6BE5FABF" w:rsidR="007C597A" w:rsidRDefault="00A47069" w:rsidP="005A282D">
      <w:pPr>
        <w:ind w:firstLine="720"/>
        <w:rPr>
          <w:rFonts w:ascii="Times New Roman" w:hAnsi="Times New Roman" w:cs="Times New Roman"/>
          <w:sz w:val="22"/>
          <w:szCs w:val="22"/>
        </w:rPr>
      </w:pPr>
      <w:ins w:id="13" w:author="Elizabeth Wolkovich" w:date="2017-05-23T16:59:00Z">
        <w:r>
          <w:rPr>
            <w:rFonts w:ascii="Times New Roman" w:hAnsi="Times New Roman" w:cs="Times New Roman"/>
            <w:sz w:val="22"/>
            <w:szCs w:val="22"/>
          </w:rPr>
          <w:t xml:space="preserve">For over three decades, ecologists have </w:t>
        </w:r>
      </w:ins>
      <w:ins w:id="14" w:author="Elizabeth Wolkovich" w:date="2017-05-23T17:03:00Z">
        <w:r>
          <w:rPr>
            <w:rFonts w:ascii="Times New Roman" w:hAnsi="Times New Roman" w:cs="Times New Roman"/>
            <w:sz w:val="22"/>
            <w:szCs w:val="22"/>
          </w:rPr>
          <w:t>relied on</w:t>
        </w:r>
      </w:ins>
      <w:ins w:id="15" w:author="Elizabeth Wolkovich" w:date="2017-05-23T16:59:00Z">
        <w:r>
          <w:rPr>
            <w:rFonts w:ascii="Times New Roman" w:hAnsi="Times New Roman" w:cs="Times New Roman"/>
            <w:sz w:val="22"/>
            <w:szCs w:val="22"/>
          </w:rPr>
          <w:t xml:space="preserve"> f</w:t>
        </w:r>
      </w:ins>
      <w:del w:id="16" w:author="Elizabeth Wolkovich" w:date="2017-05-23T16:59:00Z">
        <w:r w:rsidR="00E72AA1" w:rsidDel="00A47069">
          <w:rPr>
            <w:rFonts w:ascii="Times New Roman" w:hAnsi="Times New Roman" w:cs="Times New Roman"/>
            <w:sz w:val="22"/>
            <w:szCs w:val="22"/>
          </w:rPr>
          <w:delText>F</w:delText>
        </w:r>
      </w:del>
      <w:r w:rsidR="00E72AA1">
        <w:rPr>
          <w:rFonts w:ascii="Times New Roman" w:hAnsi="Times New Roman" w:cs="Times New Roman"/>
          <w:sz w:val="22"/>
          <w:szCs w:val="22"/>
        </w:rPr>
        <w:t xml:space="preserve">ield </w:t>
      </w:r>
      <w:ins w:id="17" w:author="Elizabeth Wolkovich" w:date="2017-05-23T16:58:00Z">
        <w:r>
          <w:rPr>
            <w:rFonts w:ascii="Times New Roman" w:hAnsi="Times New Roman" w:cs="Times New Roman"/>
            <w:sz w:val="22"/>
            <w:szCs w:val="22"/>
          </w:rPr>
          <w:t xml:space="preserve">climate change </w:t>
        </w:r>
      </w:ins>
      <w:r w:rsidR="00E72AA1">
        <w:rPr>
          <w:rFonts w:ascii="Times New Roman" w:hAnsi="Times New Roman" w:cs="Times New Roman"/>
          <w:sz w:val="22"/>
          <w:szCs w:val="22"/>
        </w:rPr>
        <w:t>e</w:t>
      </w:r>
      <w:r w:rsidR="009C7BAA" w:rsidRPr="009C7BAA">
        <w:rPr>
          <w:rFonts w:ascii="Times New Roman" w:hAnsi="Times New Roman" w:cs="Times New Roman"/>
          <w:sz w:val="22"/>
          <w:szCs w:val="22"/>
        </w:rPr>
        <w:t>xperiments</w:t>
      </w:r>
      <w:ins w:id="18" w:author="Elizabeth Wolkovich" w:date="2017-05-23T16:59:00Z">
        <w:r>
          <w:rPr>
            <w:rFonts w:ascii="Times New Roman" w:hAnsi="Times New Roman" w:cs="Times New Roman"/>
            <w:sz w:val="22"/>
            <w:szCs w:val="22"/>
          </w:rPr>
          <w:t xml:space="preserve">, which </w:t>
        </w:r>
      </w:ins>
      <w:del w:id="19" w:author="Elizabeth Wolkovich" w:date="2017-05-23T16:59:00Z">
        <w:r w:rsidR="009C7BAA" w:rsidRPr="009C7BAA" w:rsidDel="00A47069">
          <w:rPr>
            <w:rFonts w:ascii="Times New Roman" w:hAnsi="Times New Roman" w:cs="Times New Roman"/>
            <w:sz w:val="22"/>
            <w:szCs w:val="22"/>
          </w:rPr>
          <w:delText xml:space="preserve"> that </w:delText>
        </w:r>
      </w:del>
      <w:r w:rsidR="009C7BAA" w:rsidRPr="009C7BAA">
        <w:rPr>
          <w:rFonts w:ascii="Times New Roman" w:hAnsi="Times New Roman" w:cs="Times New Roman"/>
          <w:sz w:val="22"/>
          <w:szCs w:val="22"/>
        </w:rPr>
        <w:t xml:space="preserve">alter temperature and </w:t>
      </w:r>
      <w:ins w:id="20" w:author="Elizabeth Wolkovich" w:date="2017-05-23T16:59:00Z">
        <w:r>
          <w:rPr>
            <w:rFonts w:ascii="Times New Roman" w:hAnsi="Times New Roman" w:cs="Times New Roman"/>
            <w:sz w:val="22"/>
            <w:szCs w:val="22"/>
          </w:rPr>
          <w:t xml:space="preserve">often also </w:t>
        </w:r>
      </w:ins>
      <w:r w:rsidR="009C7BAA" w:rsidRPr="009C7BAA">
        <w:rPr>
          <w:rFonts w:ascii="Times New Roman" w:hAnsi="Times New Roman" w:cs="Times New Roman"/>
          <w:sz w:val="22"/>
          <w:szCs w:val="22"/>
        </w:rPr>
        <w:t>precipitation</w:t>
      </w:r>
      <w:ins w:id="21" w:author="Elizabeth Wolkovich" w:date="2017-05-23T16:59:00Z">
        <w:r>
          <w:rPr>
            <w:rFonts w:ascii="Times New Roman" w:hAnsi="Times New Roman" w:cs="Times New Roman"/>
            <w:sz w:val="22"/>
            <w:szCs w:val="22"/>
          </w:rPr>
          <w:t>,</w:t>
        </w:r>
      </w:ins>
      <w:r w:rsidR="009C7BAA" w:rsidRPr="009C7BAA">
        <w:rPr>
          <w:rFonts w:ascii="Times New Roman" w:hAnsi="Times New Roman" w:cs="Times New Roman"/>
          <w:sz w:val="22"/>
          <w:szCs w:val="22"/>
        </w:rPr>
        <w:t xml:space="preserve"> </w:t>
      </w:r>
      <w:del w:id="22" w:author="Elizabeth Wolkovich" w:date="2017-05-23T17:00:00Z">
        <w:r w:rsidR="00016B9B" w:rsidDel="00A47069">
          <w:rPr>
            <w:rFonts w:ascii="Times New Roman" w:hAnsi="Times New Roman" w:cs="Times New Roman"/>
            <w:sz w:val="22"/>
            <w:szCs w:val="22"/>
          </w:rPr>
          <w:delText xml:space="preserve">are </w:delText>
        </w:r>
        <w:r w:rsidR="009C7BAA" w:rsidRPr="009C7BAA" w:rsidDel="00A47069">
          <w:rPr>
            <w:rFonts w:ascii="Times New Roman" w:hAnsi="Times New Roman" w:cs="Times New Roman"/>
            <w:sz w:val="22"/>
            <w:szCs w:val="22"/>
          </w:rPr>
          <w:delText xml:space="preserve">critical tools that scientists </w:delText>
        </w:r>
        <w:r w:rsidR="0032651D" w:rsidDel="00A47069">
          <w:rPr>
            <w:rFonts w:ascii="Times New Roman" w:hAnsi="Times New Roman" w:cs="Times New Roman"/>
            <w:sz w:val="22"/>
            <w:szCs w:val="22"/>
          </w:rPr>
          <w:delText xml:space="preserve">have </w:delText>
        </w:r>
        <w:r w:rsidR="00E72AA1" w:rsidDel="00A47069">
          <w:rPr>
            <w:rFonts w:ascii="Times New Roman" w:hAnsi="Times New Roman" w:cs="Times New Roman"/>
            <w:sz w:val="22"/>
            <w:szCs w:val="22"/>
          </w:rPr>
          <w:delText>used</w:delText>
        </w:r>
        <w:r w:rsidR="0032651D" w:rsidDel="00A47069">
          <w:rPr>
            <w:rFonts w:ascii="Times New Roman" w:hAnsi="Times New Roman" w:cs="Times New Roman"/>
            <w:sz w:val="22"/>
            <w:szCs w:val="22"/>
          </w:rPr>
          <w:delText xml:space="preserve"> for over three decades</w:delText>
        </w:r>
        <w:r w:rsidR="009C7BAA" w:rsidRPr="009C7BAA" w:rsidDel="00A47069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</w:del>
      <w:r w:rsidR="009C7BAA" w:rsidRPr="009C7BAA">
        <w:rPr>
          <w:rFonts w:ascii="Times New Roman" w:hAnsi="Times New Roman" w:cs="Times New Roman"/>
          <w:sz w:val="22"/>
          <w:szCs w:val="22"/>
        </w:rPr>
        <w:t xml:space="preserve">to understand and forecast </w:t>
      </w:r>
      <w:ins w:id="23" w:author="Elizabeth Wolkovich" w:date="2017-05-23T17:00:00Z">
        <w:r>
          <w:rPr>
            <w:rFonts w:ascii="Times New Roman" w:hAnsi="Times New Roman" w:cs="Times New Roman"/>
            <w:sz w:val="22"/>
            <w:szCs w:val="22"/>
          </w:rPr>
          <w:t xml:space="preserve">the ecological </w:t>
        </w:r>
      </w:ins>
      <w:del w:id="24" w:author="Elizabeth Wolkovich" w:date="2017-05-23T17:00:00Z">
        <w:r w:rsidR="009C7BAA" w:rsidRPr="009C7BAA" w:rsidDel="00A47069">
          <w:rPr>
            <w:rFonts w:ascii="Times New Roman" w:hAnsi="Times New Roman" w:cs="Times New Roman"/>
            <w:sz w:val="22"/>
            <w:szCs w:val="22"/>
          </w:rPr>
          <w:delText>the</w:delText>
        </w:r>
        <w:r w:rsidR="005927FC" w:rsidDel="00A47069">
          <w:rPr>
            <w:rFonts w:ascii="Times New Roman" w:hAnsi="Times New Roman" w:cs="Times New Roman"/>
            <w:sz w:val="22"/>
            <w:szCs w:val="22"/>
          </w:rPr>
          <w:delText>se</w:delText>
        </w:r>
        <w:r w:rsidR="0032651D" w:rsidDel="00A47069">
          <w:rPr>
            <w:rFonts w:ascii="Times New Roman" w:hAnsi="Times New Roman" w:cs="Times New Roman"/>
            <w:sz w:val="22"/>
            <w:szCs w:val="22"/>
          </w:rPr>
          <w:delText xml:space="preserve"> effects</w:delText>
        </w:r>
      </w:del>
      <w:ins w:id="25" w:author="Elizabeth Wolkovich" w:date="2017-05-23T17:00:00Z">
        <w:r>
          <w:rPr>
            <w:rFonts w:ascii="Times New Roman" w:hAnsi="Times New Roman" w:cs="Times New Roman"/>
            <w:sz w:val="22"/>
            <w:szCs w:val="22"/>
          </w:rPr>
          <w:t>impacts of climate change</w:t>
        </w:r>
      </w:ins>
      <w:r w:rsidR="009A1AC1">
        <w:rPr>
          <w:rFonts w:ascii="Times New Roman" w:hAnsi="Times New Roman" w:cs="Times New Roman"/>
          <w:sz w:val="22"/>
          <w:szCs w:val="22"/>
        </w:rPr>
        <w:fldChar w:fldCharType="begin"/>
      </w:r>
      <w:r w:rsidR="009A1AC1">
        <w:rPr>
          <w:rFonts w:ascii="Times New Roman" w:hAnsi="Times New Roman" w:cs="Times New Roman"/>
          <w:sz w:val="22"/>
          <w:szCs w:val="22"/>
        </w:rPr>
        <w:instrText>ADDIN RW.CITE{{1763 Harte, John 1995;1678 Cleland,E.E. 2006}}</w:instrText>
      </w:r>
      <w:r w:rsidR="009A1AC1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4, 5</w:t>
      </w:r>
      <w:r w:rsidR="009A1AC1">
        <w:rPr>
          <w:rFonts w:ascii="Times New Roman" w:hAnsi="Times New Roman" w:cs="Times New Roman"/>
          <w:sz w:val="22"/>
          <w:szCs w:val="22"/>
        </w:rPr>
        <w:fldChar w:fldCharType="end"/>
      </w:r>
      <w:r w:rsidR="009A1AC1">
        <w:rPr>
          <w:rFonts w:ascii="Times New Roman" w:hAnsi="Times New Roman" w:cs="Times New Roman"/>
          <w:sz w:val="22"/>
          <w:szCs w:val="22"/>
        </w:rPr>
        <w:t>.</w:t>
      </w:r>
      <w:r w:rsidR="00C0705C">
        <w:rPr>
          <w:rFonts w:ascii="Times New Roman" w:hAnsi="Times New Roman" w:cs="Times New Roman"/>
          <w:sz w:val="22"/>
          <w:szCs w:val="22"/>
        </w:rPr>
        <w:t xml:space="preserve">  </w:t>
      </w:r>
      <w:del w:id="26" w:author="Elizabeth Wolkovich" w:date="2017-05-23T17:00:00Z">
        <w:r w:rsidR="00C0705C" w:rsidDel="00A47069">
          <w:rPr>
            <w:rFonts w:ascii="Times New Roman" w:hAnsi="Times New Roman" w:cs="Times New Roman"/>
            <w:sz w:val="22"/>
            <w:szCs w:val="22"/>
          </w:rPr>
          <w:delText xml:space="preserve">They </w:delText>
        </w:r>
      </w:del>
      <w:ins w:id="27" w:author="Elizabeth Wolkovich" w:date="2017-05-23T17:00:00Z">
        <w:r>
          <w:rPr>
            <w:rFonts w:ascii="Times New Roman" w:hAnsi="Times New Roman" w:cs="Times New Roman"/>
            <w:sz w:val="22"/>
            <w:szCs w:val="22"/>
          </w:rPr>
          <w:t xml:space="preserve">These experiments </w:t>
        </w:r>
      </w:ins>
      <w:ins w:id="28" w:author="Elizabeth Wolkovich" w:date="2017-05-23T17:04:00Z">
        <w:r>
          <w:rPr>
            <w:rFonts w:ascii="Times New Roman" w:hAnsi="Times New Roman" w:cs="Times New Roman"/>
            <w:sz w:val="22"/>
            <w:szCs w:val="22"/>
          </w:rPr>
          <w:t xml:space="preserve">critically </w:t>
        </w:r>
      </w:ins>
      <w:r w:rsidR="00C0705C">
        <w:rPr>
          <w:rFonts w:ascii="Times New Roman" w:hAnsi="Times New Roman" w:cs="Times New Roman"/>
          <w:sz w:val="22"/>
          <w:szCs w:val="22"/>
        </w:rPr>
        <w:t>offer the ability to create “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no-analog" climate scenarios forecasted for the future, </w:t>
      </w:r>
      <w:r w:rsidR="00C0705C">
        <w:rPr>
          <w:rFonts w:ascii="Times New Roman" w:hAnsi="Times New Roman" w:cs="Times New Roman"/>
          <w:sz w:val="22"/>
          <w:szCs w:val="22"/>
        </w:rPr>
        <w:t xml:space="preserve">to </w:t>
      </w:r>
      <w:r w:rsidR="00C0705C" w:rsidRPr="00C0705C">
        <w:rPr>
          <w:rFonts w:ascii="Times New Roman" w:hAnsi="Times New Roman" w:cs="Times New Roman"/>
          <w:sz w:val="22"/>
          <w:szCs w:val="22"/>
        </w:rPr>
        <w:t>isolate effects of temperature and precipitation from other environmental changes</w:t>
      </w:r>
      <w:r w:rsidR="00C0705C">
        <w:rPr>
          <w:rFonts w:ascii="Times New Roman" w:hAnsi="Times New Roman" w:cs="Times New Roman"/>
          <w:sz w:val="22"/>
          <w:szCs w:val="22"/>
        </w:rPr>
        <w:t>, and to examine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non-linear responses </w:t>
      </w:r>
      <w:r w:rsidR="00C0705C">
        <w:rPr>
          <w:rFonts w:ascii="Times New Roman" w:hAnsi="Times New Roman" w:cs="Times New Roman"/>
          <w:sz w:val="22"/>
          <w:szCs w:val="22"/>
        </w:rPr>
        <w:t>to climatic changes</w:t>
      </w:r>
      <w:r w:rsidR="00C0705C" w:rsidRPr="00C0705C">
        <w:rPr>
          <w:rFonts w:ascii="Times New Roman" w:hAnsi="Times New Roman" w:cs="Times New Roman"/>
          <w:sz w:val="22"/>
          <w:szCs w:val="22"/>
        </w:rPr>
        <w:t>.</w:t>
      </w:r>
      <w:ins w:id="29" w:author="Elizabeth Wolkovich" w:date="2017-05-23T17:06:00Z">
        <w:r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ins w:id="30" w:author="Elizabeth Wolkovich" w:date="2017-05-23T17:11:00Z">
        <w:r w:rsidR="005A282D">
          <w:rPr>
            <w:rFonts w:ascii="Times New Roman" w:hAnsi="Times New Roman" w:cs="Times New Roman"/>
            <w:sz w:val="22"/>
            <w:szCs w:val="22"/>
          </w:rPr>
          <w:t xml:space="preserve">The utility of these experiments, however, is directly dependent on the climate change they produce. Despite this crucial link, </w:t>
        </w:r>
      </w:ins>
      <w:del w:id="31" w:author="Elizabeth Wolkovich" w:date="2017-05-23T17:06:00Z">
        <w:r w:rsidR="00C0705C" w:rsidRPr="00C0705C" w:rsidDel="00A47069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</w:del>
      <w:del w:id="32" w:author="Elizabeth Wolkovich" w:date="2017-05-23T17:05:00Z">
        <w:r w:rsidR="00E72AA1" w:rsidDel="00A47069">
          <w:rPr>
            <w:rFonts w:ascii="Times New Roman" w:hAnsi="Times New Roman" w:cs="Times New Roman"/>
            <w:sz w:val="22"/>
            <w:szCs w:val="22"/>
          </w:rPr>
          <w:delText xml:space="preserve">Because of experiments’ </w:delText>
        </w:r>
      </w:del>
      <w:del w:id="33" w:author="Elizabeth Wolkovich" w:date="2017-05-23T17:01:00Z">
        <w:r w:rsidR="007C597A" w:rsidDel="00A47069">
          <w:rPr>
            <w:rFonts w:ascii="Times New Roman" w:hAnsi="Times New Roman" w:cs="Times New Roman"/>
            <w:sz w:val="22"/>
            <w:szCs w:val="22"/>
          </w:rPr>
          <w:delText xml:space="preserve">crucial </w:delText>
        </w:r>
      </w:del>
      <w:del w:id="34" w:author="Elizabeth Wolkovich" w:date="2017-05-23T17:05:00Z">
        <w:r w:rsidR="007C597A" w:rsidDel="00A47069">
          <w:rPr>
            <w:rFonts w:ascii="Times New Roman" w:hAnsi="Times New Roman" w:cs="Times New Roman"/>
            <w:sz w:val="22"/>
            <w:szCs w:val="22"/>
          </w:rPr>
          <w:delText xml:space="preserve">role </w:delText>
        </w:r>
        <w:r w:rsidR="00E72AA1" w:rsidDel="00A47069">
          <w:rPr>
            <w:rFonts w:ascii="Times New Roman" w:hAnsi="Times New Roman" w:cs="Times New Roman"/>
            <w:sz w:val="22"/>
            <w:szCs w:val="22"/>
          </w:rPr>
          <w:delText xml:space="preserve">in </w:delText>
        </w:r>
      </w:del>
      <w:del w:id="35" w:author="Elizabeth Wolkovich" w:date="2017-05-23T17:01:00Z">
        <w:r w:rsidR="007C597A" w:rsidDel="00A47069">
          <w:rPr>
            <w:rFonts w:ascii="Times New Roman" w:hAnsi="Times New Roman" w:cs="Times New Roman"/>
            <w:sz w:val="22"/>
            <w:szCs w:val="22"/>
          </w:rPr>
          <w:delText xml:space="preserve">understanding </w:delText>
        </w:r>
      </w:del>
      <w:del w:id="36" w:author="Elizabeth Wolkovich" w:date="2017-05-23T17:05:00Z">
        <w:r w:rsidR="007C597A" w:rsidDel="00A47069">
          <w:rPr>
            <w:rFonts w:ascii="Times New Roman" w:hAnsi="Times New Roman" w:cs="Times New Roman"/>
            <w:sz w:val="22"/>
            <w:szCs w:val="22"/>
          </w:rPr>
          <w:delText xml:space="preserve">biological impacts </w:delText>
        </w:r>
      </w:del>
      <w:del w:id="37" w:author="Elizabeth Wolkovich" w:date="2017-05-23T17:01:00Z">
        <w:r w:rsidR="007C597A" w:rsidDel="00A47069">
          <w:rPr>
            <w:rFonts w:ascii="Times New Roman" w:hAnsi="Times New Roman" w:cs="Times New Roman"/>
            <w:sz w:val="22"/>
            <w:szCs w:val="22"/>
          </w:rPr>
          <w:delText xml:space="preserve">of </w:delText>
        </w:r>
      </w:del>
      <w:del w:id="38" w:author="Elizabeth Wolkovich" w:date="2017-05-23T17:05:00Z">
        <w:r w:rsidR="007C597A" w:rsidDel="00A47069">
          <w:rPr>
            <w:rFonts w:ascii="Times New Roman" w:hAnsi="Times New Roman" w:cs="Times New Roman"/>
            <w:sz w:val="22"/>
            <w:szCs w:val="22"/>
          </w:rPr>
          <w:delText xml:space="preserve">climate change, </w:delText>
        </w:r>
        <w:r w:rsidR="00E72AA1" w:rsidDel="00A47069">
          <w:rPr>
            <w:rFonts w:ascii="Times New Roman" w:hAnsi="Times New Roman" w:cs="Times New Roman"/>
            <w:sz w:val="22"/>
            <w:szCs w:val="22"/>
          </w:rPr>
          <w:delText>it is</w:delText>
        </w:r>
        <w:r w:rsidR="007C597A" w:rsidDel="00A47069">
          <w:rPr>
            <w:rFonts w:ascii="Times New Roman" w:hAnsi="Times New Roman" w:cs="Times New Roman"/>
            <w:sz w:val="22"/>
            <w:szCs w:val="22"/>
          </w:rPr>
          <w:delText xml:space="preserve"> essential that </w:delText>
        </w:r>
      </w:del>
      <w:del w:id="39" w:author="Elizabeth Wolkovich" w:date="2017-05-23T17:02:00Z">
        <w:r w:rsidR="007C597A" w:rsidDel="00A47069">
          <w:rPr>
            <w:rFonts w:ascii="Times New Roman" w:hAnsi="Times New Roman" w:cs="Times New Roman"/>
            <w:sz w:val="22"/>
            <w:szCs w:val="22"/>
          </w:rPr>
          <w:delText xml:space="preserve">we </w:delText>
        </w:r>
      </w:del>
      <w:del w:id="40" w:author="Elizabeth Wolkovich" w:date="2017-05-23T17:05:00Z">
        <w:r w:rsidR="007C597A" w:rsidDel="00A47069">
          <w:rPr>
            <w:rFonts w:ascii="Times New Roman" w:hAnsi="Times New Roman" w:cs="Times New Roman"/>
            <w:sz w:val="22"/>
            <w:szCs w:val="22"/>
          </w:rPr>
          <w:delText xml:space="preserve">interpret and apply </w:delText>
        </w:r>
        <w:r w:rsidR="00E72AA1" w:rsidDel="00A47069">
          <w:rPr>
            <w:rFonts w:ascii="Times New Roman" w:hAnsi="Times New Roman" w:cs="Times New Roman"/>
            <w:sz w:val="22"/>
            <w:szCs w:val="22"/>
          </w:rPr>
          <w:delText xml:space="preserve">their </w:delText>
        </w:r>
        <w:r w:rsidR="007C597A" w:rsidDel="00A47069">
          <w:rPr>
            <w:rFonts w:ascii="Times New Roman" w:hAnsi="Times New Roman" w:cs="Times New Roman"/>
            <w:sz w:val="22"/>
            <w:szCs w:val="22"/>
          </w:rPr>
          <w:delText xml:space="preserve">results accurately. </w:delText>
        </w:r>
        <w:r w:rsidR="00E72AA1" w:rsidDel="00A47069">
          <w:rPr>
            <w:rFonts w:ascii="Times New Roman" w:hAnsi="Times New Roman" w:cs="Times New Roman"/>
            <w:sz w:val="22"/>
            <w:szCs w:val="22"/>
          </w:rPr>
          <w:delText>Yet to date</w:delText>
        </w:r>
      </w:del>
      <w:del w:id="41" w:author="Elizabeth Wolkovich" w:date="2017-05-23T17:12:00Z">
        <w:r w:rsidR="000D206E" w:rsidDel="005A282D">
          <w:rPr>
            <w:rFonts w:ascii="Times New Roman" w:hAnsi="Times New Roman" w:cs="Times New Roman"/>
            <w:sz w:val="22"/>
            <w:szCs w:val="22"/>
          </w:rPr>
          <w:delText xml:space="preserve">, </w:delText>
        </w:r>
      </w:del>
      <w:r w:rsidR="000D206E">
        <w:rPr>
          <w:rFonts w:ascii="Times New Roman" w:hAnsi="Times New Roman" w:cs="Times New Roman"/>
          <w:sz w:val="22"/>
          <w:szCs w:val="22"/>
        </w:rPr>
        <w:t>a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</w:t>
      </w:r>
      <w:r w:rsidR="000D206E">
        <w:rPr>
          <w:rFonts w:ascii="Times New Roman" w:hAnsi="Times New Roman" w:cs="Times New Roman"/>
          <w:sz w:val="22"/>
          <w:szCs w:val="22"/>
        </w:rPr>
        <w:t>rigorous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 assessment of how </w:t>
      </w:r>
      <w:del w:id="42" w:author="Elizabeth Wolkovich" w:date="2017-05-23T17:05:00Z">
        <w:r w:rsidR="00C0705C" w:rsidRPr="00C0705C" w:rsidDel="00A47069">
          <w:rPr>
            <w:rFonts w:ascii="Times New Roman" w:hAnsi="Times New Roman" w:cs="Times New Roman"/>
            <w:sz w:val="22"/>
            <w:szCs w:val="22"/>
          </w:rPr>
          <w:delText>active warming</w:delText>
        </w:r>
      </w:del>
      <w:ins w:id="43" w:author="Elizabeth Wolkovich" w:date="2017-05-23T17:12:00Z">
        <w:r w:rsidR="005A282D">
          <w:rPr>
            <w:rFonts w:ascii="Times New Roman" w:hAnsi="Times New Roman" w:cs="Times New Roman"/>
            <w:sz w:val="22"/>
            <w:szCs w:val="22"/>
          </w:rPr>
          <w:t>these</w:t>
        </w:r>
      </w:ins>
      <w:r w:rsidR="00C0705C" w:rsidRPr="00C0705C">
        <w:rPr>
          <w:rFonts w:ascii="Times New Roman" w:hAnsi="Times New Roman" w:cs="Times New Roman"/>
          <w:sz w:val="22"/>
          <w:szCs w:val="22"/>
        </w:rPr>
        <w:t xml:space="preserve"> experiments alter </w:t>
      </w:r>
      <w:del w:id="44" w:author="Elizabeth Wolkovich" w:date="2017-05-23T17:12:00Z">
        <w:r w:rsidR="00C0705C" w:rsidRPr="00C0705C" w:rsidDel="005A282D">
          <w:rPr>
            <w:rFonts w:ascii="Times New Roman" w:hAnsi="Times New Roman" w:cs="Times New Roman"/>
            <w:sz w:val="22"/>
            <w:szCs w:val="22"/>
          </w:rPr>
          <w:delText xml:space="preserve">the </w:delText>
        </w:r>
      </w:del>
      <w:r w:rsidR="00C0705C" w:rsidRPr="00C0705C">
        <w:rPr>
          <w:rFonts w:ascii="Times New Roman" w:hAnsi="Times New Roman" w:cs="Times New Roman"/>
          <w:sz w:val="22"/>
          <w:szCs w:val="22"/>
        </w:rPr>
        <w:t>climate cond</w:t>
      </w:r>
      <w:r w:rsidR="000D206E">
        <w:rPr>
          <w:rFonts w:ascii="Times New Roman" w:hAnsi="Times New Roman" w:cs="Times New Roman"/>
          <w:sz w:val="22"/>
          <w:szCs w:val="22"/>
        </w:rPr>
        <w:t xml:space="preserve">itions </w:t>
      </w:r>
      <w:del w:id="45" w:author="Elizabeth Wolkovich" w:date="2017-05-23T17:12:00Z">
        <w:r w:rsidR="000D206E" w:rsidDel="005A282D">
          <w:rPr>
            <w:rFonts w:ascii="Times New Roman" w:hAnsi="Times New Roman" w:cs="Times New Roman"/>
            <w:sz w:val="22"/>
            <w:szCs w:val="22"/>
          </w:rPr>
          <w:delText xml:space="preserve">experienced by organisms </w:delText>
        </w:r>
      </w:del>
      <w:r w:rsidR="000D206E">
        <w:rPr>
          <w:rFonts w:ascii="Times New Roman" w:hAnsi="Times New Roman" w:cs="Times New Roman"/>
          <w:sz w:val="22"/>
          <w:szCs w:val="22"/>
        </w:rPr>
        <w:t xml:space="preserve">has </w:t>
      </w:r>
      <w:del w:id="46" w:author="Elizabeth Wolkovich" w:date="2017-05-23T17:05:00Z">
        <w:r w:rsidR="000D206E" w:rsidDel="00A47069">
          <w:rPr>
            <w:rFonts w:ascii="Times New Roman" w:hAnsi="Times New Roman" w:cs="Times New Roman"/>
            <w:sz w:val="22"/>
            <w:szCs w:val="22"/>
          </w:rPr>
          <w:delText xml:space="preserve">not </w:delText>
        </w:r>
      </w:del>
      <w:ins w:id="47" w:author="Elizabeth Wolkovich" w:date="2017-05-23T17:05:00Z">
        <w:r>
          <w:rPr>
            <w:rFonts w:ascii="Times New Roman" w:hAnsi="Times New Roman" w:cs="Times New Roman"/>
            <w:sz w:val="22"/>
            <w:szCs w:val="22"/>
          </w:rPr>
          <w:t xml:space="preserve">never </w:t>
        </w:r>
      </w:ins>
      <w:r w:rsidR="000D206E">
        <w:rPr>
          <w:rFonts w:ascii="Times New Roman" w:hAnsi="Times New Roman" w:cs="Times New Roman"/>
          <w:sz w:val="22"/>
          <w:szCs w:val="22"/>
        </w:rPr>
        <w:t>been conducted</w:t>
      </w:r>
      <w:r w:rsidR="00C0705C" w:rsidRPr="00C0705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4A26222" w14:textId="77777777" w:rsidR="00750F68" w:rsidRDefault="007C597A" w:rsidP="00750F68">
      <w:pPr>
        <w:ind w:firstLine="720"/>
        <w:rPr>
          <w:ins w:id="48" w:author="Elizabeth Wolkovich" w:date="2017-05-23T17:14:00Z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paper, w</w:t>
      </w:r>
      <w:r w:rsidR="000D206E">
        <w:rPr>
          <w:rFonts w:ascii="Times New Roman" w:hAnsi="Times New Roman" w:cs="Times New Roman"/>
          <w:sz w:val="22"/>
          <w:szCs w:val="22"/>
        </w:rPr>
        <w:t>e offer the first meta-analysis of high-r</w:t>
      </w:r>
      <w:r w:rsidR="000D206E" w:rsidRPr="00C0705C">
        <w:rPr>
          <w:rFonts w:ascii="Times New Roman" w:hAnsi="Times New Roman" w:cs="Times New Roman"/>
          <w:sz w:val="22"/>
          <w:szCs w:val="22"/>
        </w:rPr>
        <w:t xml:space="preserve">esolution climate data from </w:t>
      </w:r>
      <w:r w:rsidR="00673BE4">
        <w:rPr>
          <w:rFonts w:ascii="Times New Roman" w:hAnsi="Times New Roman" w:cs="Times New Roman"/>
          <w:sz w:val="22"/>
          <w:szCs w:val="22"/>
        </w:rPr>
        <w:t xml:space="preserve">field-based climate change experiments. </w:t>
      </w:r>
      <w:r w:rsidR="00F44516">
        <w:rPr>
          <w:rFonts w:ascii="Times New Roman" w:hAnsi="Times New Roman" w:cs="Times New Roman"/>
          <w:sz w:val="22"/>
          <w:szCs w:val="22"/>
        </w:rPr>
        <w:t xml:space="preserve">We find that </w:t>
      </w:r>
      <w:r>
        <w:rPr>
          <w:rFonts w:ascii="Times New Roman" w:hAnsi="Times New Roman" w:cs="Times New Roman"/>
          <w:sz w:val="22"/>
          <w:szCs w:val="22"/>
        </w:rPr>
        <w:t>results from these experiments may be interpreted in misleading ways</w:t>
      </w:r>
      <w:r w:rsidR="00B65F48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because t</w:t>
      </w:r>
      <w:r w:rsidRPr="007C597A">
        <w:rPr>
          <w:rFonts w:ascii="Times New Roman" w:hAnsi="Times New Roman" w:cs="Times New Roman"/>
          <w:sz w:val="22"/>
          <w:szCs w:val="22"/>
        </w:rPr>
        <w:t xml:space="preserve">he common practice of summarizing and analyzing only the mean changes across treatments hides variation in treatment effects over space and time. </w:t>
      </w:r>
      <w:r>
        <w:rPr>
          <w:rFonts w:ascii="Times New Roman" w:hAnsi="Times New Roman" w:cs="Times New Roman"/>
          <w:sz w:val="22"/>
          <w:szCs w:val="22"/>
        </w:rPr>
        <w:t xml:space="preserve">In addition, </w:t>
      </w:r>
      <w:r w:rsidR="00673BE4">
        <w:rPr>
          <w:rFonts w:ascii="Times New Roman" w:hAnsi="Times New Roman" w:cs="Times New Roman"/>
          <w:sz w:val="22"/>
          <w:szCs w:val="22"/>
        </w:rPr>
        <w:t>we identify secondary</w:t>
      </w:r>
      <w:r w:rsidR="00B65F48">
        <w:rPr>
          <w:rFonts w:ascii="Times New Roman" w:hAnsi="Times New Roman" w:cs="Times New Roman"/>
          <w:sz w:val="22"/>
          <w:szCs w:val="22"/>
        </w:rPr>
        <w:t xml:space="preserve">, </w:t>
      </w:r>
      <w:r w:rsidR="00673BE4">
        <w:rPr>
          <w:rFonts w:ascii="Times New Roman" w:hAnsi="Times New Roman" w:cs="Times New Roman"/>
          <w:sz w:val="22"/>
          <w:szCs w:val="22"/>
        </w:rPr>
        <w:t xml:space="preserve">unintended treatment effects that are rarely described or interpreted </w:t>
      </w:r>
      <w:r>
        <w:rPr>
          <w:rFonts w:ascii="Times New Roman" w:hAnsi="Times New Roman" w:cs="Times New Roman"/>
          <w:sz w:val="22"/>
          <w:szCs w:val="22"/>
        </w:rPr>
        <w:t xml:space="preserve">(e.g. soil drying </w:t>
      </w:r>
      <w:r w:rsidRPr="007C597A">
        <w:rPr>
          <w:rFonts w:ascii="Times New Roman" w:hAnsi="Times New Roman" w:cs="Times New Roman"/>
          <w:sz w:val="22"/>
          <w:szCs w:val="22"/>
        </w:rPr>
        <w:t>with warming</w:t>
      </w:r>
      <w:r w:rsidR="00B65F48">
        <w:rPr>
          <w:rFonts w:ascii="Times New Roman" w:hAnsi="Times New Roman" w:cs="Times New Roman"/>
          <w:sz w:val="22"/>
          <w:szCs w:val="22"/>
        </w:rPr>
        <w:t xml:space="preserve"> treatments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7C597A">
        <w:rPr>
          <w:rFonts w:ascii="Times New Roman" w:hAnsi="Times New Roman" w:cs="Times New Roman"/>
          <w:sz w:val="22"/>
          <w:szCs w:val="22"/>
        </w:rPr>
        <w:t xml:space="preserve">. </w:t>
      </w:r>
      <w:ins w:id="49" w:author="Elizabeth Wolkovich" w:date="2017-05-23T17:14:00Z">
        <w:r w:rsidR="00750F68" w:rsidRPr="00750F68">
          <w:rPr>
            <w:rFonts w:ascii="Times New Roman" w:hAnsi="Times New Roman" w:cs="Times New Roman"/>
            <w:sz w:val="22"/>
            <w:szCs w:val="22"/>
          </w:rPr>
          <w:t>All of these complications challenge our interpretation of how experimental warming studies can be applied to forecast effects of climate change</w:t>
        </w:r>
        <w:r w:rsidR="00750F68">
          <w:rPr>
            <w:rFonts w:ascii="Times New Roman" w:hAnsi="Times New Roman" w:cs="Times New Roman"/>
            <w:sz w:val="22"/>
            <w:szCs w:val="22"/>
          </w:rPr>
          <w:t xml:space="preserve">. </w:t>
        </w:r>
      </w:ins>
    </w:p>
    <w:p w14:paraId="3BA08AAE" w14:textId="47F6A24B" w:rsidR="000D206E" w:rsidRDefault="00E72AA1" w:rsidP="00750F68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Based on our findings,</w:t>
      </w:r>
      <w:r w:rsidR="000D206E">
        <w:rPr>
          <w:rFonts w:ascii="Times New Roman" w:hAnsi="Times New Roman" w:cs="Times New Roman"/>
          <w:sz w:val="22"/>
          <w:szCs w:val="22"/>
        </w:rPr>
        <w:t xml:space="preserve"> </w:t>
      </w:r>
      <w:r w:rsidR="00E255AF">
        <w:rPr>
          <w:rFonts w:ascii="Times New Roman" w:hAnsi="Times New Roman" w:cs="Times New Roman"/>
          <w:sz w:val="22"/>
          <w:szCs w:val="22"/>
        </w:rPr>
        <w:t xml:space="preserve">we believe </w:t>
      </w:r>
      <w:r w:rsidR="000D206E">
        <w:rPr>
          <w:rFonts w:ascii="Times New Roman" w:hAnsi="Times New Roman" w:cs="Times New Roman"/>
          <w:sz w:val="22"/>
          <w:szCs w:val="22"/>
        </w:rPr>
        <w:t xml:space="preserve">there is a need to rethink the design and interpretation of climate change </w:t>
      </w:r>
      <w:r w:rsidR="000D206E" w:rsidRPr="009C7BAA">
        <w:rPr>
          <w:rFonts w:ascii="Times New Roman" w:hAnsi="Times New Roman" w:cs="Times New Roman"/>
          <w:sz w:val="22"/>
          <w:szCs w:val="22"/>
        </w:rPr>
        <w:t>experiment</w:t>
      </w:r>
      <w:r w:rsidR="00673BE4">
        <w:rPr>
          <w:rFonts w:ascii="Times New Roman" w:hAnsi="Times New Roman" w:cs="Times New Roman"/>
          <w:sz w:val="22"/>
          <w:szCs w:val="22"/>
        </w:rPr>
        <w:t>s</w:t>
      </w:r>
      <w:r w:rsidR="000D206E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We</w:t>
      </w:r>
      <w:r w:rsidR="00673BE4">
        <w:rPr>
          <w:rFonts w:ascii="Times New Roman" w:hAnsi="Times New Roman" w:cs="Times New Roman"/>
          <w:sz w:val="22"/>
          <w:szCs w:val="22"/>
        </w:rPr>
        <w:t xml:space="preserve"> </w:t>
      </w:r>
      <w:r w:rsidR="00673BE4" w:rsidRPr="009C7BAA">
        <w:rPr>
          <w:rFonts w:ascii="Times New Roman" w:hAnsi="Times New Roman" w:cs="Times New Roman"/>
          <w:sz w:val="22"/>
          <w:szCs w:val="22"/>
        </w:rPr>
        <w:t xml:space="preserve">make </w:t>
      </w:r>
      <w:r w:rsidR="00673BE4">
        <w:rPr>
          <w:rFonts w:ascii="Times New Roman" w:hAnsi="Times New Roman" w:cs="Times New Roman"/>
          <w:sz w:val="22"/>
          <w:szCs w:val="22"/>
        </w:rPr>
        <w:t xml:space="preserve">specific </w:t>
      </w:r>
      <w:r w:rsidR="00673BE4" w:rsidRPr="009C7BAA">
        <w:rPr>
          <w:rFonts w:ascii="Times New Roman" w:hAnsi="Times New Roman" w:cs="Times New Roman"/>
          <w:sz w:val="22"/>
          <w:szCs w:val="22"/>
        </w:rPr>
        <w:t>recommendations for future experimental design, analysis, and data sharing that will improve the ability of climate change experiments to accurately identify and forecast species' responses to changes in climate.</w:t>
      </w:r>
      <w:ins w:id="50" w:author="Elizabeth Wolkovich" w:date="2017-05-23T17:14:00Z">
        <w:r w:rsidR="00750F68">
          <w:rPr>
            <w:rFonts w:ascii="Times New Roman" w:hAnsi="Times New Roman" w:cs="Times New Roman"/>
            <w:sz w:val="22"/>
            <w:szCs w:val="22"/>
          </w:rPr>
          <w:t xml:space="preserve"> </w:t>
        </w:r>
        <w:r w:rsidR="00750F68">
          <w:rPr>
            <w:rFonts w:ascii="Times New Roman" w:hAnsi="Times New Roman" w:cs="Times New Roman"/>
            <w:sz w:val="22"/>
            <w:szCs w:val="22"/>
          </w:rPr>
          <w:t xml:space="preserve">In addition to the results and ideas presented in the paper, we present a new, publicly accessible database. We expect future analyses of this database will lead to improved mechanistic understanding of climatic drivers of biological responses, and inspire innovative experimental design and analysis. </w:t>
        </w:r>
      </w:ins>
    </w:p>
    <w:p w14:paraId="035B8F9D" w14:textId="10407CDB" w:rsidR="002C76A8" w:rsidRPr="007C597A" w:rsidRDefault="002C76A8" w:rsidP="007C597A">
      <w:pPr>
        <w:ind w:firstLine="72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This paper brings together an international and interdisciplinary team of researchers that bridges perspectives from ecology, climatology, and land surface modeling.</w:t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Importantly it is comprised of many of the scientists who executed the major warming experiments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>ADDIN RW.CITE{{1698 Hoeppner, Susanne S 2012;1745 Del Toro, Israel 2015;1671 Rollinson, Christine R 2012;1672 Morin, Xavier 2010;1716 Fu,Y.S. 2014}}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6-10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 w:rsidR="00021975">
        <w:rPr>
          <w:rFonts w:ascii="Times New Roman" w:hAnsi="Times New Roman" w:cs="Times New Roman"/>
          <w:sz w:val="22"/>
          <w:szCs w:val="22"/>
        </w:rPr>
        <w:t xml:space="preserve"> </w:t>
      </w:r>
      <w:r w:rsidR="002600D6">
        <w:rPr>
          <w:rFonts w:ascii="Times New Roman" w:hAnsi="Times New Roman" w:cs="Times New Roman"/>
          <w:sz w:val="22"/>
          <w:szCs w:val="22"/>
        </w:rPr>
        <w:t>and those</w:t>
      </w:r>
      <w:r w:rsidR="00021975">
        <w:rPr>
          <w:rFonts w:ascii="Times New Roman" w:hAnsi="Times New Roman" w:cs="Times New Roman"/>
          <w:sz w:val="22"/>
          <w:szCs w:val="22"/>
        </w:rPr>
        <w:t xml:space="preserve"> who have raised concerns over the findings of such experiments</w:t>
      </w:r>
      <w:r w:rsidR="006B2719">
        <w:rPr>
          <w:rFonts w:ascii="Times New Roman" w:hAnsi="Times New Roman" w:cs="Times New Roman"/>
          <w:sz w:val="22"/>
          <w:szCs w:val="22"/>
        </w:rPr>
        <w:fldChar w:fldCharType="begin"/>
      </w:r>
      <w:r w:rsidR="006B2719">
        <w:rPr>
          <w:rFonts w:ascii="Times New Roman" w:hAnsi="Times New Roman" w:cs="Times New Roman"/>
          <w:sz w:val="22"/>
          <w:szCs w:val="22"/>
        </w:rPr>
        <w:instrText>ADDIN RW.CITE{{1193 Wolkovich,E.M. 2012}}</w:instrText>
      </w:r>
      <w:r w:rsidR="006B2719">
        <w:rPr>
          <w:rFonts w:ascii="Times New Roman" w:hAnsi="Times New Roman" w:cs="Times New Roman"/>
          <w:sz w:val="22"/>
          <w:szCs w:val="22"/>
        </w:rPr>
        <w:fldChar w:fldCharType="separate"/>
      </w:r>
      <w:r w:rsidR="006B2719" w:rsidRPr="006B2719">
        <w:rPr>
          <w:rFonts w:ascii="Times New Roman" w:eastAsia="Times New Roman" w:hAnsi="Times New Roman" w:cs="Times New Roman"/>
          <w:sz w:val="22"/>
          <w:vertAlign w:val="superscript"/>
        </w:rPr>
        <w:t>11</w:t>
      </w:r>
      <w:r w:rsidR="006B2719"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1E095A9" w14:textId="5637F05C" w:rsidR="007C597A" w:rsidDel="00750F68" w:rsidRDefault="00673BE4" w:rsidP="007C597A">
      <w:pPr>
        <w:ind w:firstLine="720"/>
        <w:rPr>
          <w:del w:id="51" w:author="Elizabeth Wolkovich" w:date="2017-05-23T17:14:00Z"/>
          <w:rFonts w:ascii="Times New Roman" w:hAnsi="Times New Roman" w:cs="Times New Roman"/>
          <w:sz w:val="22"/>
          <w:szCs w:val="22"/>
        </w:rPr>
      </w:pPr>
      <w:del w:id="52" w:author="Elizabeth Wolkovich" w:date="2017-05-23T17:14:00Z">
        <w:r w:rsidDel="00750F68">
          <w:rPr>
            <w:rFonts w:ascii="Times New Roman" w:hAnsi="Times New Roman" w:cs="Times New Roman"/>
            <w:sz w:val="22"/>
            <w:szCs w:val="22"/>
          </w:rPr>
          <w:delText>In addition to</w:delText>
        </w:r>
        <w:r w:rsidR="007C597A" w:rsidDel="00750F68">
          <w:rPr>
            <w:rFonts w:ascii="Times New Roman" w:hAnsi="Times New Roman" w:cs="Times New Roman"/>
            <w:sz w:val="22"/>
            <w:szCs w:val="22"/>
          </w:rPr>
          <w:delText xml:space="preserve"> the </w:delText>
        </w:r>
        <w:r w:rsidR="002C76A8" w:rsidDel="00750F68">
          <w:rPr>
            <w:rFonts w:ascii="Times New Roman" w:hAnsi="Times New Roman" w:cs="Times New Roman"/>
            <w:sz w:val="22"/>
            <w:szCs w:val="22"/>
          </w:rPr>
          <w:delText xml:space="preserve">results and </w:delText>
        </w:r>
        <w:r w:rsidR="007C597A" w:rsidDel="00750F68">
          <w:rPr>
            <w:rFonts w:ascii="Times New Roman" w:hAnsi="Times New Roman" w:cs="Times New Roman"/>
            <w:sz w:val="22"/>
            <w:szCs w:val="22"/>
          </w:rPr>
          <w:delText xml:space="preserve">ideas presented in the paper, </w:delText>
        </w:r>
        <w:r w:rsidDel="00750F68">
          <w:rPr>
            <w:rFonts w:ascii="Times New Roman" w:hAnsi="Times New Roman" w:cs="Times New Roman"/>
            <w:sz w:val="22"/>
            <w:szCs w:val="22"/>
          </w:rPr>
          <w:delText>we present a new, publicly accessible database</w:delText>
        </w:r>
        <w:r w:rsidR="002C76A8" w:rsidDel="00750F68">
          <w:rPr>
            <w:rFonts w:ascii="Times New Roman" w:hAnsi="Times New Roman" w:cs="Times New Roman"/>
            <w:sz w:val="22"/>
            <w:szCs w:val="22"/>
          </w:rPr>
          <w:delText xml:space="preserve">. </w:delText>
        </w:r>
        <w:r w:rsidDel="00750F68">
          <w:rPr>
            <w:rFonts w:ascii="Times New Roman" w:hAnsi="Times New Roman" w:cs="Times New Roman"/>
            <w:sz w:val="22"/>
            <w:szCs w:val="22"/>
          </w:rPr>
          <w:delText xml:space="preserve">We </w:delText>
        </w:r>
        <w:r w:rsidR="00E72AA1" w:rsidDel="00750F68">
          <w:rPr>
            <w:rFonts w:ascii="Times New Roman" w:hAnsi="Times New Roman" w:cs="Times New Roman"/>
            <w:sz w:val="22"/>
            <w:szCs w:val="22"/>
          </w:rPr>
          <w:delText>expect future</w:delText>
        </w:r>
        <w:r w:rsidDel="00750F68">
          <w:rPr>
            <w:rFonts w:ascii="Times New Roman" w:hAnsi="Times New Roman" w:cs="Times New Roman"/>
            <w:sz w:val="22"/>
            <w:szCs w:val="22"/>
          </w:rPr>
          <w:delText xml:space="preserve"> analyses of </w:delText>
        </w:r>
        <w:r w:rsidR="00E72AA1" w:rsidDel="00750F68">
          <w:rPr>
            <w:rFonts w:ascii="Times New Roman" w:hAnsi="Times New Roman" w:cs="Times New Roman"/>
            <w:sz w:val="22"/>
            <w:szCs w:val="22"/>
          </w:rPr>
          <w:delText xml:space="preserve">this database </w:delText>
        </w:r>
        <w:r w:rsidDel="00750F68">
          <w:rPr>
            <w:rFonts w:ascii="Times New Roman" w:hAnsi="Times New Roman" w:cs="Times New Roman"/>
            <w:sz w:val="22"/>
            <w:szCs w:val="22"/>
          </w:rPr>
          <w:delText>will</w:delText>
        </w:r>
        <w:r w:rsidR="007C597A" w:rsidDel="00750F68">
          <w:rPr>
            <w:rFonts w:ascii="Times New Roman" w:hAnsi="Times New Roman" w:cs="Times New Roman"/>
            <w:sz w:val="22"/>
            <w:szCs w:val="22"/>
          </w:rPr>
          <w:delText xml:space="preserve"> lead to improved mechanistic understanding of climatic drivers of biological responses, and </w:delText>
        </w:r>
        <w:r w:rsidR="00B65F48" w:rsidDel="00750F68">
          <w:rPr>
            <w:rFonts w:ascii="Times New Roman" w:hAnsi="Times New Roman" w:cs="Times New Roman"/>
            <w:sz w:val="22"/>
            <w:szCs w:val="22"/>
          </w:rPr>
          <w:delText>inspire</w:delText>
        </w:r>
        <w:r w:rsidR="007C597A" w:rsidDel="00750F68">
          <w:rPr>
            <w:rFonts w:ascii="Times New Roman" w:hAnsi="Times New Roman" w:cs="Times New Roman"/>
            <w:sz w:val="22"/>
            <w:szCs w:val="22"/>
          </w:rPr>
          <w:delText xml:space="preserve"> </w:delText>
        </w:r>
        <w:r w:rsidR="002C76A8" w:rsidDel="00750F68">
          <w:rPr>
            <w:rFonts w:ascii="Times New Roman" w:hAnsi="Times New Roman" w:cs="Times New Roman"/>
            <w:sz w:val="22"/>
            <w:szCs w:val="22"/>
          </w:rPr>
          <w:delText xml:space="preserve">innovative </w:delText>
        </w:r>
        <w:r w:rsidR="007C597A" w:rsidDel="00750F68">
          <w:rPr>
            <w:rFonts w:ascii="Times New Roman" w:hAnsi="Times New Roman" w:cs="Times New Roman"/>
            <w:sz w:val="22"/>
            <w:szCs w:val="22"/>
          </w:rPr>
          <w:delText xml:space="preserve">experimental design and analysis. </w:delText>
        </w:r>
      </w:del>
    </w:p>
    <w:p w14:paraId="4A877468" w14:textId="0BE9C854" w:rsidR="00151BE2" w:rsidRPr="00987400" w:rsidRDefault="00151BE2" w:rsidP="00987400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We suggest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Josep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C7BAA">
        <w:rPr>
          <w:rFonts w:ascii="Times New Roman" w:hAnsi="Times New Roman" w:cs="Times New Roman"/>
          <w:sz w:val="22"/>
          <w:szCs w:val="22"/>
        </w:rPr>
        <w:t>Pe</w:t>
      </w:r>
      <w:r w:rsidR="00987400" w:rsidRPr="00987400">
        <w:rPr>
          <w:rFonts w:ascii="Times New Roman" w:hAnsi="Times New Roman" w:cs="Times New Roman"/>
          <w:sz w:val="22"/>
          <w:szCs w:val="22"/>
        </w:rPr>
        <w:t>ñ</w:t>
      </w:r>
      <w:r w:rsidR="009C7BAA">
        <w:rPr>
          <w:rFonts w:ascii="Times New Roman" w:hAnsi="Times New Roman" w:cs="Times New Roman"/>
          <w:sz w:val="22"/>
          <w:szCs w:val="22"/>
        </w:rPr>
        <w:t>uelas</w:t>
      </w:r>
      <w:proofErr w:type="spellEnd"/>
      <w:r w:rsidR="009C7BAA">
        <w:rPr>
          <w:rFonts w:ascii="Times New Roman" w:hAnsi="Times New Roman" w:cs="Times New Roman"/>
          <w:sz w:val="22"/>
          <w:szCs w:val="22"/>
        </w:rPr>
        <w:t xml:space="preserve"> </w:t>
      </w:r>
      <w:r w:rsidR="00673BE4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bCs/>
          <w:sz w:val="22"/>
          <w:szCs w:val="22"/>
        </w:rPr>
        <w:t>CREAF-CSIC</w:t>
      </w:r>
      <w:r w:rsidR="0098740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hyperlink r:id="rId10" w:tooltip="Email Prof. Dr. Josep Peñuelas (CREAF-CSIC)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josep.penuelas@uab.cat</w:t>
        </w:r>
      </w:hyperlink>
      <w:r w:rsidR="00673BE4">
        <w:rPr>
          <w:rFonts w:ascii="Times New Roman" w:hAnsi="Times New Roman" w:cs="Times New Roman"/>
          <w:sz w:val="22"/>
          <w:szCs w:val="22"/>
        </w:rPr>
        <w:t>)</w:t>
      </w:r>
      <w:r w:rsidR="00987400">
        <w:rPr>
          <w:rFonts w:ascii="Times New Roman" w:hAnsi="Times New Roman" w:cs="Times New Roman"/>
          <w:sz w:val="22"/>
          <w:szCs w:val="22"/>
        </w:rPr>
        <w:t xml:space="preserve"> </w:t>
      </w:r>
      <w:r w:rsidR="009C7BAA">
        <w:rPr>
          <w:rFonts w:ascii="Times New Roman" w:hAnsi="Times New Roman" w:cs="Times New Roman"/>
          <w:sz w:val="22"/>
          <w:szCs w:val="22"/>
        </w:rPr>
        <w:t xml:space="preserve">and </w:t>
      </w:r>
      <w:r w:rsidR="00544E7A">
        <w:rPr>
          <w:rFonts w:ascii="Times New Roman" w:hAnsi="Times New Roman" w:cs="Times New Roman"/>
          <w:sz w:val="22"/>
          <w:szCs w:val="22"/>
        </w:rPr>
        <w:t xml:space="preserve">Osvaldo </w:t>
      </w:r>
      <w:proofErr w:type="spellStart"/>
      <w:r w:rsidR="009C7BAA" w:rsidRPr="009C7BAA">
        <w:rPr>
          <w:rFonts w:ascii="Times New Roman" w:hAnsi="Times New Roman" w:cs="Times New Roman"/>
          <w:sz w:val="22"/>
          <w:szCs w:val="22"/>
        </w:rPr>
        <w:t>Sala</w:t>
      </w:r>
      <w:proofErr w:type="spellEnd"/>
      <w:r w:rsidR="00861275">
        <w:rPr>
          <w:rFonts w:ascii="Times New Roman" w:hAnsi="Times New Roman" w:cs="Times New Roman"/>
          <w:sz w:val="22"/>
          <w:szCs w:val="22"/>
        </w:rPr>
        <w:t xml:space="preserve"> </w:t>
      </w:r>
      <w:r w:rsidR="00987400">
        <w:rPr>
          <w:rFonts w:ascii="Times New Roman" w:hAnsi="Times New Roman" w:cs="Times New Roman"/>
          <w:sz w:val="22"/>
          <w:szCs w:val="22"/>
        </w:rPr>
        <w:t>(</w:t>
      </w:r>
      <w:r w:rsidR="00987400" w:rsidRPr="00987400">
        <w:rPr>
          <w:rFonts w:ascii="Times New Roman" w:hAnsi="Times New Roman" w:cs="Times New Roman"/>
          <w:sz w:val="22"/>
          <w:szCs w:val="22"/>
        </w:rPr>
        <w:t>Arizona State Universit</w:t>
      </w:r>
      <w:r w:rsidR="00987400">
        <w:rPr>
          <w:rFonts w:ascii="Times New Roman" w:hAnsi="Times New Roman" w:cs="Times New Roman"/>
          <w:sz w:val="22"/>
          <w:szCs w:val="22"/>
        </w:rPr>
        <w:t xml:space="preserve">y, </w:t>
      </w:r>
      <w:hyperlink r:id="rId11" w:history="1">
        <w:r w:rsidR="00987400" w:rsidRPr="00987400">
          <w:rPr>
            <w:rStyle w:val="Hyperlink"/>
            <w:rFonts w:ascii="Times New Roman" w:hAnsi="Times New Roman" w:cs="Times New Roman"/>
            <w:sz w:val="22"/>
            <w:szCs w:val="22"/>
          </w:rPr>
          <w:t>Osvaldo.Sala@ASU.edu</w:t>
        </w:r>
      </w:hyperlink>
      <w:r w:rsidR="00987400">
        <w:rPr>
          <w:rFonts w:ascii="Times New Roman" w:hAnsi="Times New Roman" w:cs="Times New Roman"/>
          <w:sz w:val="22"/>
          <w:szCs w:val="22"/>
        </w:rPr>
        <w:t xml:space="preserve">) </w:t>
      </w:r>
      <w:r w:rsidR="009C7BAA">
        <w:rPr>
          <w:rFonts w:ascii="Times New Roman" w:hAnsi="Times New Roman" w:cs="Times New Roman"/>
          <w:sz w:val="22"/>
          <w:szCs w:val="22"/>
        </w:rPr>
        <w:t xml:space="preserve">as </w:t>
      </w:r>
      <w:r w:rsidR="00861275">
        <w:rPr>
          <w:rFonts w:ascii="Times New Roman" w:hAnsi="Times New Roman" w:cs="Times New Roman"/>
          <w:sz w:val="22"/>
          <w:szCs w:val="22"/>
        </w:rPr>
        <w:t>potential reviewers.</w:t>
      </w:r>
      <w:r w:rsidRPr="00DD3439">
        <w:rPr>
          <w:rFonts w:ascii="Times New Roman" w:hAnsi="Times New Roman" w:cs="Times New Roman"/>
          <w:sz w:val="22"/>
          <w:szCs w:val="22"/>
        </w:rPr>
        <w:t xml:space="preserve"> Thank you for your time and consideration of our paper. </w:t>
      </w:r>
    </w:p>
    <w:p w14:paraId="49899F9C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</w:p>
    <w:p w14:paraId="3FBCF7BE" w14:textId="77777777" w:rsidR="00151BE2" w:rsidRPr="00DD3439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>Sincerely,</w:t>
      </w:r>
    </w:p>
    <w:p w14:paraId="4F790638" w14:textId="29F8921C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B6835D1" wp14:editId="0897287A">
            <wp:simplePos x="0" y="0"/>
            <wp:positionH relativeFrom="column">
              <wp:posOffset>-62865</wp:posOffset>
            </wp:positionH>
            <wp:positionV relativeFrom="paragraph">
              <wp:posOffset>45720</wp:posOffset>
            </wp:positionV>
            <wp:extent cx="1600200" cy="433705"/>
            <wp:effectExtent l="0" t="0" r="0" b="0"/>
            <wp:wrapTight wrapText="bothSides">
              <wp:wrapPolygon edited="0">
                <wp:start x="0" y="0"/>
                <wp:lineTo x="0" y="20240"/>
                <wp:lineTo x="21257" y="20240"/>
                <wp:lineTo x="21257" y="0"/>
                <wp:lineTo x="0" y="0"/>
              </wp:wrapPolygon>
            </wp:wrapTight>
            <wp:docPr id="2" name="Picture 2" descr="AileneEttinger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leneEttingerS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07625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3F1678B" w14:textId="77777777" w:rsidR="00151BE2" w:rsidRPr="00DD3439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42E76E0F" w14:textId="56009F2A" w:rsidR="00485196" w:rsidRPr="00DD3439" w:rsidRDefault="00151BE2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Ailene K. Ettinger (on behalf of </w:t>
      </w:r>
      <w:r w:rsidR="009C7BAA">
        <w:rPr>
          <w:rFonts w:ascii="Times New Roman" w:hAnsi="Times New Roman" w:cs="Times New Roman"/>
          <w:sz w:val="22"/>
          <w:szCs w:val="22"/>
        </w:rPr>
        <w:t>all</w:t>
      </w:r>
      <w:r w:rsidRPr="00DD3439">
        <w:rPr>
          <w:rFonts w:ascii="Times New Roman" w:hAnsi="Times New Roman" w:cs="Times New Roman"/>
          <w:sz w:val="22"/>
          <w:szCs w:val="22"/>
        </w:rPr>
        <w:t xml:space="preserve"> authors)</w:t>
      </w:r>
    </w:p>
    <w:p w14:paraId="24AB0ABF" w14:textId="7F731B26" w:rsidR="004E5510" w:rsidRPr="00DD3439" w:rsidRDefault="00544E7A" w:rsidP="004E551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NSF </w:t>
      </w:r>
      <w:r w:rsidR="006B2719">
        <w:rPr>
          <w:rFonts w:ascii="Times New Roman" w:hAnsi="Times New Roman" w:cs="Times New Roman"/>
          <w:sz w:val="22"/>
          <w:szCs w:val="22"/>
        </w:rPr>
        <w:t>Postdoctoral F</w:t>
      </w:r>
      <w:r w:rsidR="00C46CCD">
        <w:rPr>
          <w:rFonts w:ascii="Times New Roman" w:hAnsi="Times New Roman" w:cs="Times New Roman"/>
          <w:sz w:val="22"/>
          <w:szCs w:val="22"/>
        </w:rPr>
        <w:t>ellow</w:t>
      </w:r>
      <w:r w:rsidR="00C0705C">
        <w:rPr>
          <w:rFonts w:ascii="Times New Roman" w:hAnsi="Times New Roman" w:cs="Times New Roman"/>
          <w:sz w:val="22"/>
          <w:szCs w:val="22"/>
        </w:rPr>
        <w:t xml:space="preserve"> in I</w:t>
      </w:r>
      <w:r w:rsidR="00C0705C" w:rsidRPr="00C0705C">
        <w:rPr>
          <w:rFonts w:ascii="Times New Roman" w:hAnsi="Times New Roman" w:cs="Times New Roman"/>
          <w:sz w:val="22"/>
          <w:szCs w:val="22"/>
        </w:rPr>
        <w:t>ntersections of Biology and Mat</w:t>
      </w:r>
      <w:r w:rsidR="00C0705C">
        <w:rPr>
          <w:rFonts w:ascii="Times New Roman" w:hAnsi="Times New Roman" w:cs="Times New Roman"/>
          <w:sz w:val="22"/>
          <w:szCs w:val="22"/>
        </w:rPr>
        <w:t xml:space="preserve">hematical and Physical Sciences </w:t>
      </w:r>
    </w:p>
    <w:p w14:paraId="1FF5569D" w14:textId="77777777" w:rsidR="00C0705C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Phone: </w:t>
      </w:r>
      <w:r w:rsidR="00C6608A" w:rsidRPr="00DD3439">
        <w:rPr>
          <w:rFonts w:ascii="Times New Roman" w:hAnsi="Times New Roman" w:cs="Times New Roman"/>
          <w:sz w:val="22"/>
          <w:szCs w:val="22"/>
        </w:rPr>
        <w:t>781-296-4821</w:t>
      </w:r>
    </w:p>
    <w:p w14:paraId="222C1268" w14:textId="22087A9C" w:rsidR="00751C68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DD3439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3" w:history="1">
        <w:r w:rsidR="00B61447" w:rsidRPr="00850FA4">
          <w:rPr>
            <w:rStyle w:val="Hyperlink"/>
            <w:rFonts w:ascii="Times New Roman" w:hAnsi="Times New Roman" w:cs="Times New Roman"/>
            <w:sz w:val="22"/>
            <w:szCs w:val="22"/>
          </w:rPr>
          <w:t>aettinger@fas.harvard.edu</w:t>
        </w:r>
      </w:hyperlink>
    </w:p>
    <w:p w14:paraId="4FAC4618" w14:textId="77777777" w:rsidR="00B61447" w:rsidRDefault="00B61447" w:rsidP="00B65F48">
      <w:pPr>
        <w:spacing w:before="240" w:after="240"/>
        <w:contextualSpacing/>
        <w:rPr>
          <w:rFonts w:ascii="Times New Roman" w:hAnsi="Times New Roman" w:cs="Times New Roman"/>
          <w:sz w:val="22"/>
          <w:szCs w:val="22"/>
        </w:rPr>
      </w:pPr>
    </w:p>
    <w:p w14:paraId="1B2EE3AB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70E0C5CC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24C97B4B" w14:textId="77777777" w:rsidR="006B2719" w:rsidRPr="006B2719" w:rsidRDefault="0032651D" w:rsidP="006B2719">
      <w:pPr>
        <w:pStyle w:val="NormalWeb"/>
        <w:jc w:val="center"/>
        <w:rPr>
          <w:sz w:val="22"/>
        </w:rPr>
      </w:pP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>ADDIN RW.BIB</w:instrText>
      </w:r>
      <w:r>
        <w:rPr>
          <w:rFonts w:ascii="Times New Roman" w:hAnsi="Times New Roman"/>
          <w:sz w:val="22"/>
          <w:szCs w:val="22"/>
        </w:rPr>
        <w:fldChar w:fldCharType="separate"/>
      </w:r>
      <w:r w:rsidR="006B2719" w:rsidRPr="006B2719">
        <w:rPr>
          <w:sz w:val="22"/>
        </w:rPr>
        <w:t>References</w:t>
      </w:r>
    </w:p>
    <w:p w14:paraId="608BA20B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1. Parmesan, C. Ecological and evolutionary responses to recent climate change. </w:t>
      </w:r>
      <w:r w:rsidRPr="006B2719">
        <w:rPr>
          <w:i/>
          <w:iCs/>
          <w:sz w:val="22"/>
        </w:rPr>
        <w:t>Annual Review of Ecology Evolution and Systematics</w:t>
      </w:r>
      <w:r w:rsidRPr="006B2719">
        <w:rPr>
          <w:b/>
          <w:bCs/>
          <w:sz w:val="22"/>
        </w:rPr>
        <w:t xml:space="preserve"> 37</w:t>
      </w:r>
      <w:r w:rsidRPr="006B2719">
        <w:rPr>
          <w:sz w:val="22"/>
        </w:rPr>
        <w:t>, 637-669 (2006).</w:t>
      </w:r>
    </w:p>
    <w:p w14:paraId="67D469DE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2. IPCC. Climate Change 2014: Impacts, Adaptation, and Vulnerability. Part A: Global and Sectoral Aspects. Contribution of Working Group II to the Fifth Assessment Report of the Intergovernmental Panel on Climate Change. , 1132 pp (2014).</w:t>
      </w:r>
    </w:p>
    <w:p w14:paraId="5AEE5CB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3. Root, T. L.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Fingerprints of global warming on wild animals and plants. </w:t>
      </w:r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421</w:t>
      </w:r>
      <w:r w:rsidRPr="006B2719">
        <w:rPr>
          <w:sz w:val="22"/>
        </w:rPr>
        <w:t>, 57-60 (2003).</w:t>
      </w:r>
    </w:p>
    <w:p w14:paraId="056898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4. Harte, J. &amp; Shaw, R. Shifting dominance within a montane vegetation community: results of a climate-warming experiment. </w:t>
      </w:r>
      <w:r w:rsidRPr="006B2719">
        <w:rPr>
          <w:i/>
          <w:iCs/>
          <w:sz w:val="22"/>
        </w:rPr>
        <w:t>Science</w:t>
      </w:r>
      <w:r w:rsidRPr="006B2719">
        <w:rPr>
          <w:b/>
          <w:bCs/>
          <w:sz w:val="22"/>
        </w:rPr>
        <w:t xml:space="preserve"> 267</w:t>
      </w:r>
      <w:r w:rsidRPr="006B2719">
        <w:rPr>
          <w:sz w:val="22"/>
        </w:rPr>
        <w:t>, 876 (1995).</w:t>
      </w:r>
    </w:p>
    <w:p w14:paraId="18AF382D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5. Cleland, E. E., Chiariello, N. R., Loarie, S. R., Mooney, H. A. &amp; Field, C. B. Diverse responses of phenology to global changes in a grassland ecosystem.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103</w:t>
      </w:r>
      <w:r w:rsidRPr="006B2719">
        <w:rPr>
          <w:sz w:val="22"/>
        </w:rPr>
        <w:t>, 13740-13744 (2006).</w:t>
      </w:r>
    </w:p>
    <w:p w14:paraId="150AC960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6. Hoeppner, S. S. &amp; Dukes, J. S. Interactive responses of old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field plant growth and composition to warming and precipitation. </w:t>
      </w:r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1754-1768 (2012).</w:t>
      </w:r>
    </w:p>
    <w:p w14:paraId="59DC3619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7. Del Toro, I., Ribbons, R. R. &amp; Ellison, A. M. Ant</w:t>
      </w:r>
      <w:r w:rsidRPr="006B2719">
        <w:rPr>
          <w:rFonts w:ascii="OCR A Std" w:hAnsi="OCR A Std" w:cs="OCR A Std"/>
          <w:sz w:val="22"/>
        </w:rPr>
        <w:t>‐</w:t>
      </w:r>
      <w:r w:rsidRPr="006B2719">
        <w:rPr>
          <w:sz w:val="22"/>
        </w:rPr>
        <w:t xml:space="preserve">mediated ecosystem functions on a warmer planet: effects on soil movement, decomposition and nutrient cycling. </w:t>
      </w:r>
      <w:r w:rsidRPr="006B2719">
        <w:rPr>
          <w:i/>
          <w:iCs/>
          <w:sz w:val="22"/>
        </w:rPr>
        <w:t>J. Anim. Ecol.</w:t>
      </w:r>
      <w:r w:rsidRPr="006B2719">
        <w:rPr>
          <w:b/>
          <w:bCs/>
          <w:sz w:val="22"/>
        </w:rPr>
        <w:t xml:space="preserve"> 84</w:t>
      </w:r>
      <w:r w:rsidRPr="006B2719">
        <w:rPr>
          <w:sz w:val="22"/>
        </w:rPr>
        <w:t>, 1233-1241 (2015).</w:t>
      </w:r>
    </w:p>
    <w:p w14:paraId="70144F32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8. Rollinson, C. R. &amp; Kaye, M. W. Experimental warming alters spring phenology of certain plant functional groups in an early successional forest community. </w:t>
      </w:r>
      <w:r w:rsidRPr="006B2719">
        <w:rPr>
          <w:i/>
          <w:iCs/>
          <w:sz w:val="22"/>
        </w:rPr>
        <w:t>Global Change Biol.</w:t>
      </w:r>
      <w:r w:rsidRPr="006B2719">
        <w:rPr>
          <w:b/>
          <w:bCs/>
          <w:sz w:val="22"/>
        </w:rPr>
        <w:t xml:space="preserve"> 18</w:t>
      </w:r>
      <w:r w:rsidRPr="006B2719">
        <w:rPr>
          <w:sz w:val="22"/>
        </w:rPr>
        <w:t>, 1108-1116 (2012).</w:t>
      </w:r>
    </w:p>
    <w:p w14:paraId="562F2381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 xml:space="preserve">9. Morin, X., Roy, J., Sonié, L. &amp; Chuine, I. Changes in leaf phenology of three European oak species in response to experimental climate change. </w:t>
      </w:r>
      <w:r w:rsidRPr="006B2719">
        <w:rPr>
          <w:i/>
          <w:iCs/>
          <w:sz w:val="22"/>
        </w:rPr>
        <w:t>New Phytol.</w:t>
      </w:r>
      <w:r w:rsidRPr="006B2719">
        <w:rPr>
          <w:b/>
          <w:bCs/>
          <w:sz w:val="22"/>
        </w:rPr>
        <w:t xml:space="preserve"> 186</w:t>
      </w:r>
      <w:r w:rsidRPr="006B2719">
        <w:rPr>
          <w:sz w:val="22"/>
        </w:rPr>
        <w:t>, 900-910 (2010).</w:t>
      </w:r>
    </w:p>
    <w:p w14:paraId="6971ECE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10. Fu, Y. S.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Variation in leaf flushing date influences autumnal senescence and next year's flushing date in two temperate tree species. </w:t>
      </w:r>
      <w:r w:rsidRPr="006B2719">
        <w:rPr>
          <w:i/>
          <w:iCs/>
          <w:sz w:val="22"/>
        </w:rPr>
        <w:t>Proc. Natl. Acad. Sci. U. S. A.</w:t>
      </w:r>
      <w:r w:rsidRPr="006B2719">
        <w:rPr>
          <w:b/>
          <w:bCs/>
          <w:sz w:val="22"/>
        </w:rPr>
        <w:t xml:space="preserve"> 111</w:t>
      </w:r>
      <w:r w:rsidRPr="006B2719">
        <w:rPr>
          <w:sz w:val="22"/>
        </w:rPr>
        <w:t>, 7355-7360 (2014).</w:t>
      </w:r>
    </w:p>
    <w:p w14:paraId="5299EFA5" w14:textId="77777777" w:rsidR="006B2719" w:rsidRPr="006B2719" w:rsidRDefault="006B2719" w:rsidP="006B2719">
      <w:pPr>
        <w:pStyle w:val="NormalWeb"/>
        <w:rPr>
          <w:sz w:val="22"/>
        </w:rPr>
      </w:pPr>
      <w:r w:rsidRPr="006B2719">
        <w:rPr>
          <w:sz w:val="22"/>
        </w:rPr>
        <w:t>11. Wolkovich, E. M.</w:t>
      </w:r>
      <w:r w:rsidRPr="006B2719">
        <w:rPr>
          <w:i/>
          <w:iCs/>
          <w:sz w:val="22"/>
        </w:rPr>
        <w:t xml:space="preserve"> et al</w:t>
      </w:r>
      <w:r w:rsidRPr="006B2719">
        <w:rPr>
          <w:sz w:val="22"/>
        </w:rPr>
        <w:t xml:space="preserve">. Warming experiments underpredict plant phenological responses to climate change. </w:t>
      </w:r>
      <w:r w:rsidRPr="006B2719">
        <w:rPr>
          <w:i/>
          <w:iCs/>
          <w:sz w:val="22"/>
        </w:rPr>
        <w:t>Nature</w:t>
      </w:r>
      <w:r w:rsidRPr="006B2719">
        <w:rPr>
          <w:b/>
          <w:bCs/>
          <w:sz w:val="22"/>
        </w:rPr>
        <w:t xml:space="preserve"> 485</w:t>
      </w:r>
      <w:r w:rsidRPr="006B2719">
        <w:rPr>
          <w:sz w:val="22"/>
        </w:rPr>
        <w:t>, 494-497 (2012).</w:t>
      </w:r>
    </w:p>
    <w:p w14:paraId="0B203152" w14:textId="534157CC" w:rsidR="00A03B98" w:rsidRPr="00DD3439" w:rsidRDefault="0032651D" w:rsidP="006B2719">
      <w:pPr>
        <w:pStyle w:val="NormalWeb"/>
        <w:spacing w:before="240" w:beforeAutospacing="0" w:after="240" w:afterAutospacing="0"/>
        <w:contextualSpacing/>
        <w:jc w:val="center"/>
        <w:rPr>
          <w:rFonts w:ascii="Times New Roman" w:hAnsi="Times New Roman"/>
          <w:sz w:val="22"/>
          <w:szCs w:val="22"/>
        </w:rPr>
        <w:sectPr w:rsidR="00A03B98" w:rsidRPr="00DD3439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440" w:right="1440" w:bottom="864" w:left="1440" w:header="720" w:footer="720" w:gutter="0"/>
          <w:cols w:space="720"/>
        </w:sectPr>
      </w:pPr>
      <w:r>
        <w:rPr>
          <w:rFonts w:ascii="Times New Roman" w:hAnsi="Times New Roman"/>
          <w:sz w:val="22"/>
          <w:szCs w:val="22"/>
        </w:rPr>
        <w:fldChar w:fldCharType="end"/>
      </w:r>
    </w:p>
    <w:p w14:paraId="4C3854C0" w14:textId="41C6A1C5" w:rsidR="00FE25C8" w:rsidRPr="00B65F48" w:rsidRDefault="00FE25C8" w:rsidP="00B65F48">
      <w:pPr>
        <w:tabs>
          <w:tab w:val="left" w:pos="1240"/>
        </w:tabs>
      </w:pPr>
    </w:p>
    <w:sectPr w:rsidR="00FE25C8" w:rsidRPr="00B65F48" w:rsidSect="00910C95">
      <w:headerReference w:type="default" r:id="rId18"/>
      <w:endnotePr>
        <w:numFmt w:val="decimal"/>
      </w:endnotePr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1DF9" w14:textId="77777777" w:rsidR="00A47069" w:rsidRDefault="00A47069" w:rsidP="00A90DDC">
      <w:r>
        <w:separator/>
      </w:r>
    </w:p>
  </w:endnote>
  <w:endnote w:type="continuationSeparator" w:id="0">
    <w:p w14:paraId="6B2130E6" w14:textId="77777777" w:rsidR="00A47069" w:rsidRDefault="00A47069" w:rsidP="00A9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CR A Std">
    <w:altName w:val="Athelas Bold Ital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8461A" w14:textId="77777777" w:rsidR="00A47069" w:rsidRDefault="00A47069" w:rsidP="004E5510">
    <w:pPr>
      <w:pStyle w:val="Foot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62650" w14:textId="77777777" w:rsidR="00A47069" w:rsidRDefault="00A47069" w:rsidP="004E55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F886E" w14:textId="77777777" w:rsidR="00A47069" w:rsidRDefault="00A47069" w:rsidP="004E55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31730" w14:textId="77777777" w:rsidR="00A47069" w:rsidRDefault="00A47069" w:rsidP="00A90DDC">
      <w:r>
        <w:separator/>
      </w:r>
    </w:p>
  </w:footnote>
  <w:footnote w:type="continuationSeparator" w:id="0">
    <w:p w14:paraId="08CAE80D" w14:textId="77777777" w:rsidR="00A47069" w:rsidRDefault="00A47069" w:rsidP="00A90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47F8A" w14:textId="77777777" w:rsidR="00A47069" w:rsidRDefault="00A47069" w:rsidP="004E5510">
    <w:pPr>
      <w:pStyle w:val="Head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DD8A4E" w14:textId="77777777" w:rsidR="00A47069" w:rsidRDefault="00A47069" w:rsidP="004E551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4470D" w14:textId="77777777" w:rsidR="00A47069" w:rsidRDefault="00A47069" w:rsidP="000D0888">
    <w:pPr>
      <w:pStyle w:val="Header"/>
    </w:pPr>
    <w:r>
      <w:rPr>
        <w:noProof/>
      </w:rPr>
      <w:drawing>
        <wp:inline distT="0" distB="0" distL="0" distR="0" wp14:anchorId="557D0406" wp14:editId="38103691">
          <wp:extent cx="2971800" cy="912934"/>
          <wp:effectExtent l="0" t="0" r="0" b="0"/>
          <wp:docPr id="3" name="irc_mi" descr="http://arboretum.harvard.edu/wp-content/themes/ArboretumTheme2.0/images/aa-logoty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arboretum.harvard.edu/wp-content/themes/ArboretumTheme2.0/images/aa-logotyp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436" cy="9149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2B2D0" w14:textId="77777777" w:rsidR="00A47069" w:rsidRDefault="00A470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6EC"/>
    <w:multiLevelType w:val="hybridMultilevel"/>
    <w:tmpl w:val="1BA4C5B4"/>
    <w:lvl w:ilvl="0" w:tplc="CF4E8470">
      <w:start w:val="1"/>
      <w:numFmt w:val="decimal"/>
      <w:lvlText w:val="%1)"/>
      <w:lvlJc w:val="left"/>
      <w:pPr>
        <w:ind w:left="280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206DC1"/>
    <w:multiLevelType w:val="hybridMultilevel"/>
    <w:tmpl w:val="1B3A05D0"/>
    <w:lvl w:ilvl="0" w:tplc="A344E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B34BC"/>
    <w:multiLevelType w:val="hybridMultilevel"/>
    <w:tmpl w:val="8898B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3C"/>
    <w:multiLevelType w:val="hybridMultilevel"/>
    <w:tmpl w:val="E556A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0568B"/>
    <w:multiLevelType w:val="hybridMultilevel"/>
    <w:tmpl w:val="933AB39E"/>
    <w:lvl w:ilvl="0" w:tplc="68AE6F4C">
      <w:start w:val="1"/>
      <w:numFmt w:val="decimal"/>
      <w:lvlText w:val="%1)"/>
      <w:lvlJc w:val="left"/>
      <w:pPr>
        <w:ind w:left="1000" w:hanging="100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1E"/>
    <w:rsid w:val="00016B9B"/>
    <w:rsid w:val="00021378"/>
    <w:rsid w:val="00021975"/>
    <w:rsid w:val="000307F6"/>
    <w:rsid w:val="000339A3"/>
    <w:rsid w:val="00054602"/>
    <w:rsid w:val="00060E20"/>
    <w:rsid w:val="00062C7C"/>
    <w:rsid w:val="000651BF"/>
    <w:rsid w:val="0007101A"/>
    <w:rsid w:val="000805A9"/>
    <w:rsid w:val="0009111F"/>
    <w:rsid w:val="0009170D"/>
    <w:rsid w:val="000A0465"/>
    <w:rsid w:val="000B4E34"/>
    <w:rsid w:val="000C2EA8"/>
    <w:rsid w:val="000C5F4C"/>
    <w:rsid w:val="000C63D0"/>
    <w:rsid w:val="000D0888"/>
    <w:rsid w:val="000D0CA5"/>
    <w:rsid w:val="000D206E"/>
    <w:rsid w:val="000F15E0"/>
    <w:rsid w:val="0010027D"/>
    <w:rsid w:val="001151A3"/>
    <w:rsid w:val="00140594"/>
    <w:rsid w:val="00140597"/>
    <w:rsid w:val="00145AFE"/>
    <w:rsid w:val="00146867"/>
    <w:rsid w:val="00146947"/>
    <w:rsid w:val="00151BE2"/>
    <w:rsid w:val="00157105"/>
    <w:rsid w:val="00184CF8"/>
    <w:rsid w:val="001922AB"/>
    <w:rsid w:val="00193346"/>
    <w:rsid w:val="0019656C"/>
    <w:rsid w:val="001D07BD"/>
    <w:rsid w:val="001D1862"/>
    <w:rsid w:val="001E2D6E"/>
    <w:rsid w:val="001E5A0F"/>
    <w:rsid w:val="001E5D77"/>
    <w:rsid w:val="00205FD7"/>
    <w:rsid w:val="0022455B"/>
    <w:rsid w:val="00230419"/>
    <w:rsid w:val="002404A9"/>
    <w:rsid w:val="0024161E"/>
    <w:rsid w:val="00247F12"/>
    <w:rsid w:val="002600D6"/>
    <w:rsid w:val="002910F9"/>
    <w:rsid w:val="002A741E"/>
    <w:rsid w:val="002C10C8"/>
    <w:rsid w:val="002C3775"/>
    <w:rsid w:val="002C76A8"/>
    <w:rsid w:val="002D5373"/>
    <w:rsid w:val="002D6D44"/>
    <w:rsid w:val="002E153D"/>
    <w:rsid w:val="002E17D4"/>
    <w:rsid w:val="002E6155"/>
    <w:rsid w:val="002E6334"/>
    <w:rsid w:val="002F2346"/>
    <w:rsid w:val="003006B6"/>
    <w:rsid w:val="00322BE0"/>
    <w:rsid w:val="0032651D"/>
    <w:rsid w:val="00330EAD"/>
    <w:rsid w:val="0034154B"/>
    <w:rsid w:val="003610BE"/>
    <w:rsid w:val="00371D97"/>
    <w:rsid w:val="00381771"/>
    <w:rsid w:val="00382381"/>
    <w:rsid w:val="00397348"/>
    <w:rsid w:val="003A2569"/>
    <w:rsid w:val="003B3EE5"/>
    <w:rsid w:val="003B503F"/>
    <w:rsid w:val="003D6DA2"/>
    <w:rsid w:val="003F48A1"/>
    <w:rsid w:val="0040077C"/>
    <w:rsid w:val="00406D1C"/>
    <w:rsid w:val="0041592D"/>
    <w:rsid w:val="004306B8"/>
    <w:rsid w:val="004417C0"/>
    <w:rsid w:val="00441D72"/>
    <w:rsid w:val="00441DCA"/>
    <w:rsid w:val="00441ED1"/>
    <w:rsid w:val="004575C0"/>
    <w:rsid w:val="00463418"/>
    <w:rsid w:val="00465FD9"/>
    <w:rsid w:val="0047038F"/>
    <w:rsid w:val="00485196"/>
    <w:rsid w:val="0049063F"/>
    <w:rsid w:val="004A3D06"/>
    <w:rsid w:val="004C3FD2"/>
    <w:rsid w:val="004E5510"/>
    <w:rsid w:val="004F11C1"/>
    <w:rsid w:val="00501723"/>
    <w:rsid w:val="00503ED6"/>
    <w:rsid w:val="0050765B"/>
    <w:rsid w:val="00510FC6"/>
    <w:rsid w:val="005124F2"/>
    <w:rsid w:val="005234B0"/>
    <w:rsid w:val="005340D2"/>
    <w:rsid w:val="005340EE"/>
    <w:rsid w:val="00534258"/>
    <w:rsid w:val="00536D9A"/>
    <w:rsid w:val="005407EC"/>
    <w:rsid w:val="00544E7A"/>
    <w:rsid w:val="005577A3"/>
    <w:rsid w:val="00563AAE"/>
    <w:rsid w:val="00573988"/>
    <w:rsid w:val="00575CEF"/>
    <w:rsid w:val="005812C2"/>
    <w:rsid w:val="00582C86"/>
    <w:rsid w:val="005927FC"/>
    <w:rsid w:val="00596BD4"/>
    <w:rsid w:val="005A282D"/>
    <w:rsid w:val="005A4735"/>
    <w:rsid w:val="005B1E21"/>
    <w:rsid w:val="005C5079"/>
    <w:rsid w:val="005E514F"/>
    <w:rsid w:val="005F2C44"/>
    <w:rsid w:val="00603A21"/>
    <w:rsid w:val="00605E81"/>
    <w:rsid w:val="00613F66"/>
    <w:rsid w:val="00616C23"/>
    <w:rsid w:val="00620C86"/>
    <w:rsid w:val="00643EFE"/>
    <w:rsid w:val="00655807"/>
    <w:rsid w:val="00673BE4"/>
    <w:rsid w:val="00682797"/>
    <w:rsid w:val="006A5435"/>
    <w:rsid w:val="006B2719"/>
    <w:rsid w:val="006C521D"/>
    <w:rsid w:val="006D105F"/>
    <w:rsid w:val="006E0640"/>
    <w:rsid w:val="006E559E"/>
    <w:rsid w:val="00707EDF"/>
    <w:rsid w:val="00711BC5"/>
    <w:rsid w:val="00732E36"/>
    <w:rsid w:val="007348D6"/>
    <w:rsid w:val="007421F1"/>
    <w:rsid w:val="00750F68"/>
    <w:rsid w:val="00751C68"/>
    <w:rsid w:val="00757EFB"/>
    <w:rsid w:val="0077623D"/>
    <w:rsid w:val="00786B38"/>
    <w:rsid w:val="00786DD6"/>
    <w:rsid w:val="00790DBB"/>
    <w:rsid w:val="007B5734"/>
    <w:rsid w:val="007B57EE"/>
    <w:rsid w:val="007C0BA0"/>
    <w:rsid w:val="007C597A"/>
    <w:rsid w:val="007D39D3"/>
    <w:rsid w:val="007F32CC"/>
    <w:rsid w:val="007F5DE0"/>
    <w:rsid w:val="0080090F"/>
    <w:rsid w:val="00805E20"/>
    <w:rsid w:val="0080646C"/>
    <w:rsid w:val="00817851"/>
    <w:rsid w:val="008264CF"/>
    <w:rsid w:val="008268F5"/>
    <w:rsid w:val="0083691D"/>
    <w:rsid w:val="008369F4"/>
    <w:rsid w:val="00861275"/>
    <w:rsid w:val="00866A8E"/>
    <w:rsid w:val="008718DA"/>
    <w:rsid w:val="00892B06"/>
    <w:rsid w:val="008A586F"/>
    <w:rsid w:val="008B01E8"/>
    <w:rsid w:val="008D02AF"/>
    <w:rsid w:val="00910C95"/>
    <w:rsid w:val="00914E12"/>
    <w:rsid w:val="00920525"/>
    <w:rsid w:val="0093045B"/>
    <w:rsid w:val="00941CCB"/>
    <w:rsid w:val="0095405A"/>
    <w:rsid w:val="00955939"/>
    <w:rsid w:val="00957904"/>
    <w:rsid w:val="00983605"/>
    <w:rsid w:val="00987400"/>
    <w:rsid w:val="00991A2E"/>
    <w:rsid w:val="009A1AC1"/>
    <w:rsid w:val="009C7BAA"/>
    <w:rsid w:val="009D011C"/>
    <w:rsid w:val="009D3ECB"/>
    <w:rsid w:val="009D60D0"/>
    <w:rsid w:val="009E579B"/>
    <w:rsid w:val="009E6777"/>
    <w:rsid w:val="009F3879"/>
    <w:rsid w:val="00A03B98"/>
    <w:rsid w:val="00A17C06"/>
    <w:rsid w:val="00A42F33"/>
    <w:rsid w:val="00A47069"/>
    <w:rsid w:val="00A47E6C"/>
    <w:rsid w:val="00A53522"/>
    <w:rsid w:val="00A70839"/>
    <w:rsid w:val="00A82BB1"/>
    <w:rsid w:val="00A84750"/>
    <w:rsid w:val="00A857FE"/>
    <w:rsid w:val="00A90DDC"/>
    <w:rsid w:val="00A9240F"/>
    <w:rsid w:val="00A93B71"/>
    <w:rsid w:val="00AA1238"/>
    <w:rsid w:val="00AA1F39"/>
    <w:rsid w:val="00AB2A2A"/>
    <w:rsid w:val="00AB39B3"/>
    <w:rsid w:val="00AB4366"/>
    <w:rsid w:val="00AF3B0D"/>
    <w:rsid w:val="00AF61A9"/>
    <w:rsid w:val="00B165B0"/>
    <w:rsid w:val="00B61447"/>
    <w:rsid w:val="00B63D16"/>
    <w:rsid w:val="00B65F48"/>
    <w:rsid w:val="00BA3FFB"/>
    <w:rsid w:val="00BA62D8"/>
    <w:rsid w:val="00BC413F"/>
    <w:rsid w:val="00BE646B"/>
    <w:rsid w:val="00BF2A3A"/>
    <w:rsid w:val="00BF3B37"/>
    <w:rsid w:val="00C0705C"/>
    <w:rsid w:val="00C10911"/>
    <w:rsid w:val="00C315EC"/>
    <w:rsid w:val="00C359C3"/>
    <w:rsid w:val="00C46CCD"/>
    <w:rsid w:val="00C47179"/>
    <w:rsid w:val="00C5009A"/>
    <w:rsid w:val="00C53552"/>
    <w:rsid w:val="00C55777"/>
    <w:rsid w:val="00C60141"/>
    <w:rsid w:val="00C6608A"/>
    <w:rsid w:val="00C86867"/>
    <w:rsid w:val="00CA7204"/>
    <w:rsid w:val="00CA7543"/>
    <w:rsid w:val="00CB6E85"/>
    <w:rsid w:val="00CC716B"/>
    <w:rsid w:val="00CD41FB"/>
    <w:rsid w:val="00CD5610"/>
    <w:rsid w:val="00CE22D3"/>
    <w:rsid w:val="00D166CC"/>
    <w:rsid w:val="00D26947"/>
    <w:rsid w:val="00D34014"/>
    <w:rsid w:val="00D3410A"/>
    <w:rsid w:val="00D61A06"/>
    <w:rsid w:val="00D67A77"/>
    <w:rsid w:val="00D96E7A"/>
    <w:rsid w:val="00DD3439"/>
    <w:rsid w:val="00DE3FDD"/>
    <w:rsid w:val="00DE7498"/>
    <w:rsid w:val="00E177C0"/>
    <w:rsid w:val="00E255AF"/>
    <w:rsid w:val="00E25A3A"/>
    <w:rsid w:val="00E35F24"/>
    <w:rsid w:val="00E44E55"/>
    <w:rsid w:val="00E47BAC"/>
    <w:rsid w:val="00E72AA1"/>
    <w:rsid w:val="00EA0998"/>
    <w:rsid w:val="00EA7CD8"/>
    <w:rsid w:val="00EB222D"/>
    <w:rsid w:val="00EC081A"/>
    <w:rsid w:val="00EC0968"/>
    <w:rsid w:val="00EC4191"/>
    <w:rsid w:val="00EC720F"/>
    <w:rsid w:val="00ED10AD"/>
    <w:rsid w:val="00EE5A13"/>
    <w:rsid w:val="00EF1034"/>
    <w:rsid w:val="00F277FC"/>
    <w:rsid w:val="00F40947"/>
    <w:rsid w:val="00F418B6"/>
    <w:rsid w:val="00F4226C"/>
    <w:rsid w:val="00F43A25"/>
    <w:rsid w:val="00F44516"/>
    <w:rsid w:val="00F511D1"/>
    <w:rsid w:val="00F67300"/>
    <w:rsid w:val="00F826F3"/>
    <w:rsid w:val="00F838C4"/>
    <w:rsid w:val="00FC452D"/>
    <w:rsid w:val="00FE25C8"/>
    <w:rsid w:val="00FF6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hyperlink" Target="mailto:josep.penuelas@uab.cat" TargetMode="External"/><Relationship Id="rId11" Type="http://schemas.openxmlformats.org/officeDocument/2006/relationships/hyperlink" Target="mailto:Osvaldo.Sala@ASU.edu" TargetMode="External"/><Relationship Id="rId12" Type="http://schemas.openxmlformats.org/officeDocument/2006/relationships/image" Target="media/image1.jpeg"/><Relationship Id="rId13" Type="http://schemas.openxmlformats.org/officeDocument/2006/relationships/hyperlink" Target="mailto:aettinger@fas.harvard.ed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E8C8E-910F-5A4E-8B2F-6A6095F4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989</Words>
  <Characters>5642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Ailene Ettinger</dc:creator>
  <cp:keywords/>
  <cp:lastModifiedBy>Elizabeth Wolkovich</cp:lastModifiedBy>
  <cp:revision>6</cp:revision>
  <cp:lastPrinted>2015-05-07T19:04:00Z</cp:lastPrinted>
  <dcterms:created xsi:type="dcterms:W3CDTF">2017-04-03T18:26:00Z</dcterms:created>
  <dcterms:modified xsi:type="dcterms:W3CDTF">2017-05-23T21:15:00Z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853</vt:lpwstr>
  </property>
  <property fmtid="{D5CDD505-2E9C-101B-9397-08002B2CF9AE}" pid="3" name="WnCSubscriberId">
    <vt:lpwstr>3983</vt:lpwstr>
  </property>
  <property fmtid="{D5CDD505-2E9C-101B-9397-08002B2CF9AE}" pid="4" name="WnCOutputStyleId">
    <vt:lpwstr>2</vt:lpwstr>
  </property>
  <property fmtid="{D5CDD505-2E9C-101B-9397-08002B2CF9AE}" pid="5" name="RWProductId">
    <vt:lpwstr>WnC</vt:lpwstr>
  </property>
  <property fmtid="{D5CDD505-2E9C-101B-9397-08002B2CF9AE}" pid="6" name="WnCUser">
    <vt:lpwstr>8cbaa2826a21d7a37a662b629528a8b3_3983</vt:lpwstr>
  </property>
  <property fmtid="{D5CDD505-2E9C-101B-9397-08002B2CF9AE}" pid="7" name="WnC4Folder">
    <vt:lpwstr>Documents///CoverLetterNCC_2017Mar21(1)</vt:lpwstr>
  </property>
</Properties>
</file>